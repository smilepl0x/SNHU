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35520" w14:textId="77777777" w:rsidR="002D782C" w:rsidRPr="001457FE" w:rsidRDefault="002D782C" w:rsidP="002D782C">
      <w:pPr>
        <w:pStyle w:val="Heading1"/>
      </w:pPr>
      <w:r w:rsidRPr="001457FE">
        <w:t>MAT 230 Exam</w:t>
      </w:r>
      <w:r w:rsidR="00B57495">
        <w:t xml:space="preserve"> One</w:t>
      </w:r>
    </w:p>
    <w:p w14:paraId="240593BA" w14:textId="77777777" w:rsidR="002D782C" w:rsidRPr="001457FE" w:rsidRDefault="002D782C" w:rsidP="00A72087">
      <w:pPr>
        <w:rPr>
          <w:rFonts w:ascii="Arial Unicode MS" w:eastAsia="Arial Unicode MS" w:hAnsi="Arial Unicode MS" w:cs="Arial Unicode MS"/>
          <w:b/>
          <w:sz w:val="22"/>
          <w:szCs w:val="22"/>
        </w:rPr>
      </w:pPr>
    </w:p>
    <w:p w14:paraId="05011E04" w14:textId="77777777" w:rsidR="00DA59BE" w:rsidRPr="001457FE" w:rsidRDefault="00DA59BE" w:rsidP="00A72087">
      <w:pPr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1457FE">
        <w:rPr>
          <w:rFonts w:ascii="Arial Unicode MS" w:eastAsia="Arial Unicode MS" w:hAnsi="Arial Unicode MS" w:cs="Arial Unicode MS"/>
          <w:b/>
          <w:sz w:val="22"/>
          <w:szCs w:val="22"/>
        </w:rPr>
        <w:t>General:</w:t>
      </w:r>
    </w:p>
    <w:p w14:paraId="16E931F5" w14:textId="77777777" w:rsidR="00DA59BE" w:rsidRPr="001457FE" w:rsidRDefault="00DA59BE" w:rsidP="00A72087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Arial Unicode MS" w:eastAsia="Arial Unicode MS" w:hAnsi="Arial Unicode MS" w:cs="Arial Unicode MS"/>
        </w:rPr>
      </w:pPr>
      <w:r w:rsidRPr="001457FE">
        <w:rPr>
          <w:rFonts w:ascii="Arial Unicode MS" w:eastAsia="Arial Unicode MS" w:hAnsi="Arial Unicode MS" w:cs="Arial Unicode MS"/>
        </w:rPr>
        <w:t xml:space="preserve">Before beginning this homework, be sure to read the textbook sections and the material in Modules </w:t>
      </w:r>
      <w:r w:rsidR="002D782C" w:rsidRPr="001457FE">
        <w:rPr>
          <w:rFonts w:ascii="Arial Unicode MS" w:eastAsia="Arial Unicode MS" w:hAnsi="Arial Unicode MS" w:cs="Arial Unicode MS"/>
        </w:rPr>
        <w:t>One through Four</w:t>
      </w:r>
      <w:r w:rsidRPr="001457FE">
        <w:rPr>
          <w:rFonts w:ascii="Arial Unicode MS" w:eastAsia="Arial Unicode MS" w:hAnsi="Arial Unicode MS" w:cs="Arial Unicode MS"/>
        </w:rPr>
        <w:t xml:space="preserve">. </w:t>
      </w:r>
    </w:p>
    <w:p w14:paraId="0B2E47D1" w14:textId="77777777" w:rsidR="00DA59BE" w:rsidRPr="001457FE" w:rsidRDefault="00DA59BE" w:rsidP="00A72087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Arial Unicode MS" w:eastAsia="Arial Unicode MS" w:hAnsi="Arial Unicode MS" w:cs="Arial Unicode MS"/>
        </w:rPr>
      </w:pPr>
      <w:r w:rsidRPr="001457FE">
        <w:rPr>
          <w:rFonts w:ascii="Arial Unicode MS" w:eastAsia="Arial Unicode MS" w:hAnsi="Arial Unicode MS" w:cs="Arial Unicode MS"/>
        </w:rPr>
        <w:t>Type your solutions into this document and be sure to show all steps for arriving at your solution. Just giving a final number may not receive full credit.</w:t>
      </w:r>
    </w:p>
    <w:p w14:paraId="0985DF2B" w14:textId="77777777" w:rsidR="00DA59BE" w:rsidRPr="001457FE" w:rsidRDefault="00DA59BE" w:rsidP="00A72087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Arial Unicode MS" w:eastAsia="Arial Unicode MS" w:hAnsi="Arial Unicode MS" w:cs="Arial Unicode MS"/>
        </w:rPr>
      </w:pPr>
      <w:r w:rsidRPr="001457FE">
        <w:rPr>
          <w:rFonts w:ascii="Arial Unicode MS" w:eastAsia="Arial Unicode MS" w:hAnsi="Arial Unicode MS" w:cs="Arial Unicode MS"/>
        </w:rPr>
        <w:t>You may copy and paste mathematical symbols from the statements of the questions into your solution. This document was created using the Arial Unicode font.</w:t>
      </w:r>
    </w:p>
    <w:p w14:paraId="6FCF179C" w14:textId="77777777" w:rsidR="00DA59BE" w:rsidRPr="001457FE" w:rsidRDefault="00DA59BE" w:rsidP="00A72087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Arial Unicode MS" w:eastAsia="Arial Unicode MS" w:hAnsi="Arial Unicode MS" w:cs="Arial Unicode MS"/>
        </w:rPr>
      </w:pPr>
      <w:r w:rsidRPr="001457FE">
        <w:rPr>
          <w:rFonts w:ascii="Arial Unicode MS" w:eastAsia="Arial Unicode MS" w:hAnsi="Arial Unicode MS" w:cs="Arial Unicode MS"/>
        </w:rPr>
        <w:t>These homework problems are proprietary to SNHU COCE. They may no</w:t>
      </w:r>
      <w:r w:rsidR="002D782C" w:rsidRPr="001457FE">
        <w:rPr>
          <w:rFonts w:ascii="Arial Unicode MS" w:eastAsia="Arial Unicode MS" w:hAnsi="Arial Unicode MS" w:cs="Arial Unicode MS"/>
        </w:rPr>
        <w:t>t be posted on any non-SNHU web</w:t>
      </w:r>
      <w:r w:rsidRPr="001457FE">
        <w:rPr>
          <w:rFonts w:ascii="Arial Unicode MS" w:eastAsia="Arial Unicode MS" w:hAnsi="Arial Unicode MS" w:cs="Arial Unicode MS"/>
        </w:rPr>
        <w:t>site.</w:t>
      </w:r>
    </w:p>
    <w:p w14:paraId="76C9B534" w14:textId="77777777" w:rsidR="00DA59BE" w:rsidRPr="001457FE" w:rsidRDefault="00E06083" w:rsidP="00A72087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Arial Unicode MS" w:eastAsia="Arial Unicode MS" w:hAnsi="Arial Unicode MS" w:cs="Arial Unicode MS"/>
        </w:rPr>
      </w:pPr>
      <w:r w:rsidRPr="001457FE">
        <w:rPr>
          <w:rFonts w:ascii="Arial Unicode MS" w:eastAsia="Arial Unicode MS" w:hAnsi="Arial Unicode MS" w:cs="Arial Unicode MS"/>
        </w:rPr>
        <w:t>The Institutional Release Statement in the course shell gives details about SNHU’s use of systems that compare student submissions to a database of online, SNHU, and other universities’ documents</w:t>
      </w:r>
      <w:r w:rsidR="00DA59BE" w:rsidRPr="001457FE">
        <w:rPr>
          <w:rFonts w:ascii="Arial Unicode MS" w:eastAsia="Arial Unicode MS" w:hAnsi="Arial Unicode MS" w:cs="Arial Unicode MS"/>
        </w:rPr>
        <w:t>.</w:t>
      </w:r>
    </w:p>
    <w:p w14:paraId="33397DB5" w14:textId="77777777" w:rsidR="00DA59BE" w:rsidRPr="001457FE" w:rsidRDefault="00DA59BE" w:rsidP="00A72087">
      <w:pPr>
        <w:rPr>
          <w:rFonts w:ascii="Arial Unicode MS" w:eastAsia="Arial Unicode MS" w:hAnsi="Arial Unicode MS" w:cs="Arial Unicode MS"/>
          <w:sz w:val="22"/>
          <w:szCs w:val="22"/>
        </w:rPr>
      </w:pPr>
    </w:p>
    <w:p w14:paraId="3F985F4C" w14:textId="77777777" w:rsidR="00DA59BE" w:rsidRPr="001457FE" w:rsidRDefault="00DA59BE" w:rsidP="00A72087">
      <w:pPr>
        <w:rPr>
          <w:rFonts w:ascii="Arial Unicode MS" w:eastAsia="Arial Unicode MS" w:hAnsi="Arial Unicode MS" w:cs="Arial Unicode MS"/>
        </w:rPr>
      </w:pPr>
      <w:r w:rsidRPr="001457FE">
        <w:rPr>
          <w:rFonts w:ascii="Arial Unicode MS" w:eastAsia="Arial Unicode MS" w:hAnsi="Arial Unicode MS" w:cs="Arial Unicode MS"/>
        </w:rPr>
        <w:br w:type="page"/>
      </w:r>
    </w:p>
    <w:p w14:paraId="538CB894" w14:textId="77777777" w:rsidR="00CC6428" w:rsidRPr="001457FE" w:rsidRDefault="00CC6428" w:rsidP="00A72087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 w:rsidRPr="001457FE">
        <w:rPr>
          <w:rFonts w:ascii="Arial Unicode MS" w:eastAsia="Arial Unicode MS" w:hAnsi="Arial Unicode MS" w:cs="Arial Unicode MS"/>
        </w:rPr>
        <w:lastRenderedPageBreak/>
        <w:t>Consider the following sets:</w:t>
      </w:r>
    </w:p>
    <w:p w14:paraId="5891FB07" w14:textId="77777777" w:rsidR="00CC6428" w:rsidRPr="001457FE" w:rsidRDefault="00CC6428" w:rsidP="00A72087">
      <w:pPr>
        <w:rPr>
          <w:rFonts w:ascii="Arial Unicode MS" w:eastAsia="Arial Unicode MS" w:hAnsi="Arial Unicode MS" w:cs="Arial Unicode MS"/>
          <w:sz w:val="22"/>
          <w:szCs w:val="22"/>
        </w:rPr>
      </w:pPr>
    </w:p>
    <w:p w14:paraId="73581FA5" w14:textId="77777777" w:rsidR="00CC6428" w:rsidRPr="001457FE" w:rsidRDefault="00CC6428" w:rsidP="00A72087">
      <w:pPr>
        <w:rPr>
          <w:rFonts w:ascii="Arial Unicode MS" w:eastAsia="Arial Unicode MS" w:hAnsi="Arial Unicode MS" w:cs="Arial Unicode MS"/>
          <w:sz w:val="22"/>
          <w:szCs w:val="22"/>
        </w:rPr>
      </w:pPr>
      <w:r w:rsidRPr="001457FE">
        <w:rPr>
          <w:rFonts w:ascii="Arial Unicode MS" w:eastAsia="Arial Unicode MS" w:hAnsi="Arial Unicode MS" w:cs="Arial Unicode MS"/>
          <w:sz w:val="22"/>
          <w:szCs w:val="22"/>
        </w:rPr>
        <w:t>U = {a, b, c, d, e, f, g</w:t>
      </w:r>
      <w:r w:rsidR="00787ED6" w:rsidRPr="001457FE">
        <w:rPr>
          <w:rFonts w:ascii="Arial Unicode MS" w:eastAsia="Arial Unicode MS" w:hAnsi="Arial Unicode MS" w:cs="Arial Unicode MS"/>
          <w:sz w:val="22"/>
          <w:szCs w:val="22"/>
        </w:rPr>
        <w:t>, h</w:t>
      </w:r>
      <w:r w:rsidRPr="001457FE">
        <w:rPr>
          <w:rFonts w:ascii="Arial Unicode MS" w:eastAsia="Arial Unicode MS" w:hAnsi="Arial Unicode MS" w:cs="Arial Unicode MS"/>
          <w:sz w:val="22"/>
          <w:szCs w:val="22"/>
        </w:rPr>
        <w:t xml:space="preserve">} </w:t>
      </w:r>
    </w:p>
    <w:p w14:paraId="16C2F08F" w14:textId="77777777" w:rsidR="00CC6428" w:rsidRPr="001457FE" w:rsidRDefault="00CC6428" w:rsidP="00A72087">
      <w:pPr>
        <w:tabs>
          <w:tab w:val="left" w:pos="2730"/>
        </w:tabs>
        <w:rPr>
          <w:rFonts w:ascii="Arial Unicode MS" w:eastAsia="Arial Unicode MS" w:hAnsi="Arial Unicode MS" w:cs="Arial Unicode MS"/>
          <w:sz w:val="22"/>
          <w:szCs w:val="22"/>
        </w:rPr>
      </w:pPr>
      <w:r w:rsidRPr="001457FE">
        <w:rPr>
          <w:rFonts w:ascii="Arial Unicode MS" w:eastAsia="Arial Unicode MS" w:hAnsi="Arial Unicode MS" w:cs="Arial Unicode MS"/>
          <w:sz w:val="22"/>
          <w:szCs w:val="22"/>
        </w:rPr>
        <w:t>A = {b, c, d, f</w:t>
      </w:r>
      <w:r w:rsidR="00787ED6" w:rsidRPr="001457FE">
        <w:rPr>
          <w:rFonts w:ascii="Arial Unicode MS" w:eastAsia="Arial Unicode MS" w:hAnsi="Arial Unicode MS" w:cs="Arial Unicode MS"/>
          <w:sz w:val="22"/>
          <w:szCs w:val="22"/>
        </w:rPr>
        <w:t>, g</w:t>
      </w:r>
      <w:r w:rsidRPr="001457FE">
        <w:rPr>
          <w:rFonts w:ascii="Arial Unicode MS" w:eastAsia="Arial Unicode MS" w:hAnsi="Arial Unicode MS" w:cs="Arial Unicode MS"/>
          <w:sz w:val="22"/>
          <w:szCs w:val="22"/>
        </w:rPr>
        <w:t>}</w:t>
      </w:r>
    </w:p>
    <w:p w14:paraId="4F935BEA" w14:textId="77777777" w:rsidR="00CC6428" w:rsidRPr="001457FE" w:rsidRDefault="00CC6428" w:rsidP="00A72087">
      <w:pPr>
        <w:rPr>
          <w:rFonts w:ascii="Arial Unicode MS" w:eastAsia="Arial Unicode MS" w:hAnsi="Arial Unicode MS" w:cs="Arial Unicode MS"/>
          <w:sz w:val="22"/>
          <w:szCs w:val="22"/>
        </w:rPr>
      </w:pPr>
      <w:r w:rsidRPr="001457FE">
        <w:rPr>
          <w:rFonts w:ascii="Arial Unicode MS" w:eastAsia="Arial Unicode MS" w:hAnsi="Arial Unicode MS" w:cs="Arial Unicode MS"/>
          <w:sz w:val="22"/>
          <w:szCs w:val="22"/>
        </w:rPr>
        <w:t xml:space="preserve">B = {a, </w:t>
      </w:r>
      <w:r w:rsidR="00787ED6" w:rsidRPr="001457FE">
        <w:rPr>
          <w:rFonts w:ascii="Arial Unicode MS" w:eastAsia="Arial Unicode MS" w:hAnsi="Arial Unicode MS" w:cs="Arial Unicode MS"/>
          <w:sz w:val="22"/>
          <w:szCs w:val="22"/>
        </w:rPr>
        <w:t xml:space="preserve">c, </w:t>
      </w:r>
      <w:r w:rsidRPr="001457FE">
        <w:rPr>
          <w:rFonts w:ascii="Arial Unicode MS" w:eastAsia="Arial Unicode MS" w:hAnsi="Arial Unicode MS" w:cs="Arial Unicode MS"/>
          <w:sz w:val="22"/>
          <w:szCs w:val="22"/>
        </w:rPr>
        <w:t>d, g</w:t>
      </w:r>
      <w:r w:rsidR="00787ED6" w:rsidRPr="001457FE">
        <w:rPr>
          <w:rFonts w:ascii="Arial Unicode MS" w:eastAsia="Arial Unicode MS" w:hAnsi="Arial Unicode MS" w:cs="Arial Unicode MS"/>
          <w:sz w:val="22"/>
          <w:szCs w:val="22"/>
        </w:rPr>
        <w:t>, h</w:t>
      </w:r>
      <w:r w:rsidRPr="001457FE">
        <w:rPr>
          <w:rFonts w:ascii="Arial Unicode MS" w:eastAsia="Arial Unicode MS" w:hAnsi="Arial Unicode MS" w:cs="Arial Unicode MS"/>
          <w:sz w:val="22"/>
          <w:szCs w:val="22"/>
        </w:rPr>
        <w:t>}</w:t>
      </w:r>
    </w:p>
    <w:p w14:paraId="633A0229" w14:textId="77777777" w:rsidR="00CC6428" w:rsidRPr="001457FE" w:rsidRDefault="00CC6428" w:rsidP="00A72087">
      <w:pPr>
        <w:rPr>
          <w:rFonts w:ascii="Arial Unicode MS" w:eastAsia="Arial Unicode MS" w:hAnsi="Arial Unicode MS" w:cs="Arial Unicode MS"/>
          <w:sz w:val="22"/>
          <w:szCs w:val="22"/>
        </w:rPr>
      </w:pPr>
      <w:r w:rsidRPr="001457FE">
        <w:rPr>
          <w:rFonts w:ascii="Arial Unicode MS" w:eastAsia="Arial Unicode MS" w:hAnsi="Arial Unicode MS" w:cs="Arial Unicode MS"/>
          <w:sz w:val="22"/>
          <w:szCs w:val="22"/>
        </w:rPr>
        <w:t xml:space="preserve">C = {a, </w:t>
      </w:r>
      <w:r w:rsidR="00787ED6" w:rsidRPr="001457FE">
        <w:rPr>
          <w:rFonts w:ascii="Arial Unicode MS" w:eastAsia="Arial Unicode MS" w:hAnsi="Arial Unicode MS" w:cs="Arial Unicode MS"/>
          <w:sz w:val="22"/>
          <w:szCs w:val="22"/>
        </w:rPr>
        <w:t xml:space="preserve">c, </w:t>
      </w:r>
      <w:r w:rsidRPr="001457FE">
        <w:rPr>
          <w:rFonts w:ascii="Arial Unicode MS" w:eastAsia="Arial Unicode MS" w:hAnsi="Arial Unicode MS" w:cs="Arial Unicode MS"/>
          <w:sz w:val="22"/>
          <w:szCs w:val="22"/>
        </w:rPr>
        <w:t>e}</w:t>
      </w:r>
    </w:p>
    <w:p w14:paraId="4371DD26" w14:textId="77777777" w:rsidR="00CC6428" w:rsidRPr="001457FE" w:rsidRDefault="00CC6428" w:rsidP="00A72087">
      <w:pPr>
        <w:rPr>
          <w:rFonts w:ascii="Arial Unicode MS" w:eastAsia="Arial Unicode MS" w:hAnsi="Arial Unicode MS" w:cs="Arial Unicode MS"/>
          <w:sz w:val="22"/>
          <w:szCs w:val="22"/>
        </w:rPr>
      </w:pPr>
    </w:p>
    <w:p w14:paraId="023DD71F" w14:textId="77777777" w:rsidR="00CC6428" w:rsidRPr="001457FE" w:rsidRDefault="00CC6428" w:rsidP="00A72087">
      <w:pPr>
        <w:rPr>
          <w:rFonts w:ascii="Arial Unicode MS" w:eastAsia="Arial Unicode MS" w:hAnsi="Arial Unicode MS" w:cs="Arial Unicode MS"/>
          <w:sz w:val="22"/>
          <w:szCs w:val="22"/>
        </w:rPr>
      </w:pPr>
      <w:r w:rsidRPr="001457FE">
        <w:rPr>
          <w:rFonts w:ascii="Arial Unicode MS" w:eastAsia="Arial Unicode MS" w:hAnsi="Arial Unicode MS" w:cs="Arial Unicode MS"/>
          <w:sz w:val="22"/>
          <w:szCs w:val="22"/>
        </w:rPr>
        <w:t>Represent each of the following with an array of zeros and ones:</w:t>
      </w:r>
    </w:p>
    <w:p w14:paraId="19726B59" w14:textId="77777777" w:rsidR="00CC6428" w:rsidRPr="001457FE" w:rsidRDefault="00787ED6" w:rsidP="00A72087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 w:rsidRPr="001457FE">
        <w:rPr>
          <w:rFonts w:ascii="Arial Unicode MS" w:eastAsia="Arial Unicode MS" w:hAnsi="Arial Unicode MS" w:cs="Arial Unicode MS"/>
        </w:rPr>
        <w:t xml:space="preserve">A ∩ B </w:t>
      </w:r>
    </w:p>
    <w:p w14:paraId="558CF9D1" w14:textId="77777777" w:rsidR="00787ED6" w:rsidRPr="001457FE" w:rsidRDefault="00787ED6" w:rsidP="00A72087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 w:rsidRPr="001457FE">
        <w:rPr>
          <w:rFonts w:ascii="Arial Unicode MS" w:eastAsia="Arial Unicode MS" w:hAnsi="Arial Unicode MS" w:cs="Arial Unicode MS"/>
        </w:rPr>
        <w:t>B – C</w:t>
      </w:r>
    </w:p>
    <w:p w14:paraId="1E6E362C" w14:textId="77777777" w:rsidR="004373C8" w:rsidRDefault="00787ED6" w:rsidP="00A72087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ins w:id="0" w:author="Danny" w:date="2020-03-29T22:31:00Z"/>
          <w:rFonts w:ascii="Arial Unicode MS" w:eastAsia="Arial Unicode MS" w:hAnsi="Arial Unicode MS" w:cs="Arial Unicode MS"/>
        </w:rPr>
      </w:pPr>
      <w:r w:rsidRPr="001457FE">
        <w:rPr>
          <w:rFonts w:ascii="Arial Unicode MS" w:eastAsia="Arial Unicode MS" w:hAnsi="Arial Unicode MS" w:cs="Arial Unicode MS"/>
          <w:position w:val="-6"/>
        </w:rPr>
        <w:object w:dxaOrig="680" w:dyaOrig="360" w14:anchorId="404024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18pt" o:ole="">
            <v:imagedata r:id="rId11" o:title=""/>
          </v:shape>
          <o:OLEObject Type="Embed" ProgID="Equation.DSMT4" ShapeID="_x0000_i1025" DrawAspect="Content" ObjectID="_1647028400" r:id="rId12"/>
        </w:object>
      </w:r>
    </w:p>
    <w:p w14:paraId="127DFD5A" w14:textId="77777777" w:rsidR="004373C8" w:rsidRDefault="004373C8" w:rsidP="004373C8">
      <w:pPr>
        <w:rPr>
          <w:ins w:id="1" w:author="Danny" w:date="2020-03-29T22:31:00Z"/>
          <w:rFonts w:ascii="Arial Unicode MS" w:eastAsia="Arial Unicode MS" w:hAnsi="Arial Unicode MS" w:cs="Arial Unicode MS"/>
        </w:rPr>
      </w:pPr>
    </w:p>
    <w:p w14:paraId="1C58B885" w14:textId="5E7D598E" w:rsidR="00787ED6" w:rsidRPr="004373C8" w:rsidRDefault="004373C8" w:rsidP="004373C8">
      <w:pPr>
        <w:pStyle w:val="ListParagraph"/>
        <w:numPr>
          <w:ilvl w:val="0"/>
          <w:numId w:val="11"/>
        </w:numPr>
        <w:rPr>
          <w:ins w:id="2" w:author="Danny" w:date="2020-03-29T22:33:00Z"/>
          <w:rFonts w:ascii="Arial Unicode MS" w:eastAsia="Arial Unicode MS" w:hAnsi="Arial Unicode MS" w:cs="Arial Unicode MS"/>
          <w:rPrChange w:id="3" w:author="Danny" w:date="2020-03-29T22:33:00Z">
            <w:rPr>
              <w:ins w:id="4" w:author="Danny" w:date="2020-03-29T22:33:00Z"/>
              <w:rFonts w:ascii="Arial Unicode MS" w:eastAsia="Arial Unicode MS" w:hAnsi="Arial Unicode MS" w:cs="Arial Unicode MS"/>
              <w:color w:val="4F81BD" w:themeColor="accent1"/>
            </w:rPr>
          </w:rPrChange>
        </w:rPr>
      </w:pPr>
      <w:ins w:id="5" w:author="Danny" w:date="2020-03-29T22:32:00Z">
        <w:r>
          <w:rPr>
            <w:rFonts w:ascii="Arial Unicode MS" w:eastAsia="Arial Unicode MS" w:hAnsi="Arial Unicode MS" w:cs="Arial Unicode MS"/>
            <w:color w:val="4F81BD" w:themeColor="accent1"/>
          </w:rPr>
          <w:t>0, 0, 1, 1, 0, 0, 1, 0</w:t>
        </w:r>
      </w:ins>
      <w:del w:id="6" w:author="Danny" w:date="2020-03-29T22:31:00Z">
        <w:r w:rsidR="00787ED6" w:rsidRPr="004373C8" w:rsidDel="004373C8">
          <w:rPr>
            <w:rFonts w:ascii="Arial Unicode MS" w:eastAsia="Arial Unicode MS" w:hAnsi="Arial Unicode MS" w:cs="Arial Unicode MS"/>
            <w:rPrChange w:id="7" w:author="Danny" w:date="2020-03-29T22:31:00Z">
              <w:rPr/>
            </w:rPrChange>
          </w:rPr>
          <w:delText xml:space="preserve"> </w:delText>
        </w:r>
      </w:del>
    </w:p>
    <w:p w14:paraId="09E18F74" w14:textId="45701A51" w:rsidR="004373C8" w:rsidRPr="004373C8" w:rsidRDefault="004373C8" w:rsidP="004373C8">
      <w:pPr>
        <w:pStyle w:val="ListParagraph"/>
        <w:numPr>
          <w:ilvl w:val="0"/>
          <w:numId w:val="11"/>
        </w:numPr>
        <w:rPr>
          <w:ins w:id="8" w:author="Danny" w:date="2020-03-29T22:34:00Z"/>
          <w:rFonts w:ascii="Arial Unicode MS" w:eastAsia="Arial Unicode MS" w:hAnsi="Arial Unicode MS" w:cs="Arial Unicode MS"/>
          <w:rPrChange w:id="9" w:author="Danny" w:date="2020-03-29T22:34:00Z">
            <w:rPr>
              <w:ins w:id="10" w:author="Danny" w:date="2020-03-29T22:34:00Z"/>
              <w:rFonts w:ascii="Arial Unicode MS" w:eastAsia="Arial Unicode MS" w:hAnsi="Arial Unicode MS" w:cs="Arial Unicode MS"/>
              <w:color w:val="4F81BD" w:themeColor="accent1"/>
            </w:rPr>
          </w:rPrChange>
        </w:rPr>
      </w:pPr>
      <w:ins w:id="11" w:author="Danny" w:date="2020-03-29T22:33:00Z">
        <w:r>
          <w:rPr>
            <w:rFonts w:ascii="Arial Unicode MS" w:eastAsia="Arial Unicode MS" w:hAnsi="Arial Unicode MS" w:cs="Arial Unicode MS"/>
            <w:color w:val="4F81BD" w:themeColor="accent1"/>
          </w:rPr>
          <w:t xml:space="preserve">0, 0, </w:t>
        </w:r>
      </w:ins>
      <w:ins w:id="12" w:author="Danny" w:date="2020-03-29T22:34:00Z">
        <w:r>
          <w:rPr>
            <w:rFonts w:ascii="Arial Unicode MS" w:eastAsia="Arial Unicode MS" w:hAnsi="Arial Unicode MS" w:cs="Arial Unicode MS"/>
            <w:color w:val="4F81BD" w:themeColor="accent1"/>
          </w:rPr>
          <w:t>0, 1, 0, 0, 1, 1</w:t>
        </w:r>
      </w:ins>
    </w:p>
    <w:p w14:paraId="78AE7C39" w14:textId="1210FEB5" w:rsidR="004373C8" w:rsidRPr="004373C8" w:rsidRDefault="004373C8" w:rsidP="004373C8">
      <w:pPr>
        <w:pStyle w:val="ListParagraph"/>
        <w:numPr>
          <w:ilvl w:val="0"/>
          <w:numId w:val="11"/>
        </w:numPr>
        <w:rPr>
          <w:rFonts w:ascii="Arial Unicode MS" w:eastAsia="Arial Unicode MS" w:hAnsi="Arial Unicode MS" w:cs="Arial Unicode MS"/>
          <w:rPrChange w:id="13" w:author="Danny" w:date="2020-03-29T22:31:00Z">
            <w:rPr/>
          </w:rPrChange>
        </w:rPr>
        <w:pPrChange w:id="14" w:author="Danny" w:date="2020-03-29T22:31:00Z">
          <w:pPr>
            <w:pStyle w:val="ListParagraph"/>
            <w:numPr>
              <w:numId w:val="5"/>
            </w:numPr>
            <w:spacing w:after="0" w:line="240" w:lineRule="auto"/>
            <w:ind w:left="1080" w:hanging="360"/>
          </w:pPr>
        </w:pPrChange>
      </w:pPr>
      <w:ins w:id="15" w:author="Danny" w:date="2020-03-29T22:36:00Z">
        <w:r>
          <w:rPr>
            <w:rFonts w:ascii="Arial Unicode MS" w:eastAsia="Arial Unicode MS" w:hAnsi="Arial Unicode MS" w:cs="Arial Unicode MS"/>
            <w:color w:val="4F81BD" w:themeColor="accent1"/>
          </w:rPr>
          <w:t>0, 0, 0, 0, 0, 0, 0, 1</w:t>
        </w:r>
      </w:ins>
    </w:p>
    <w:p w14:paraId="12AB87E2" w14:textId="77777777" w:rsidR="00CC6428" w:rsidRPr="001457FE" w:rsidRDefault="00CC6428" w:rsidP="00A72087">
      <w:pPr>
        <w:rPr>
          <w:rFonts w:ascii="Arial Unicode MS" w:eastAsia="Arial Unicode MS" w:hAnsi="Arial Unicode MS" w:cs="Arial Unicode MS"/>
          <w:sz w:val="22"/>
          <w:szCs w:val="22"/>
        </w:rPr>
      </w:pPr>
    </w:p>
    <w:p w14:paraId="59889A1A" w14:textId="77777777" w:rsidR="00155BD8" w:rsidRPr="001457FE" w:rsidRDefault="00155BD8" w:rsidP="00A72087">
      <w:pPr>
        <w:rPr>
          <w:rFonts w:ascii="Arial Unicode MS" w:eastAsia="Arial Unicode MS" w:hAnsi="Arial Unicode MS" w:cs="Arial Unicode MS"/>
          <w:sz w:val="22"/>
          <w:szCs w:val="22"/>
        </w:rPr>
      </w:pPr>
    </w:p>
    <w:p w14:paraId="688CCFB4" w14:textId="77777777" w:rsidR="00787ED6" w:rsidRPr="001457FE" w:rsidRDefault="00155BD8" w:rsidP="00A72087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 w:rsidRPr="001457FE">
        <w:rPr>
          <w:rFonts w:ascii="Arial Unicode MS" w:eastAsia="Arial Unicode MS" w:hAnsi="Arial Unicode MS" w:cs="Arial Unicode MS"/>
        </w:rPr>
        <w:t>Use</w:t>
      </w:r>
      <w:r w:rsidR="00787ED6" w:rsidRPr="001457FE">
        <w:rPr>
          <w:rFonts w:ascii="Arial Unicode MS" w:eastAsia="Arial Unicode MS" w:hAnsi="Arial Unicode MS" w:cs="Arial Unicode MS"/>
        </w:rPr>
        <w:t xml:space="preserve"> the following propositions:</w:t>
      </w:r>
    </w:p>
    <w:p w14:paraId="7D091AAF" w14:textId="77777777" w:rsidR="00787ED6" w:rsidRPr="001457FE" w:rsidRDefault="00787ED6" w:rsidP="00A72087">
      <w:pPr>
        <w:ind w:left="1440"/>
        <w:rPr>
          <w:rFonts w:ascii="Arial Unicode MS" w:eastAsia="Arial Unicode MS" w:hAnsi="Arial Unicode MS" w:cs="Arial Unicode MS"/>
        </w:rPr>
      </w:pPr>
      <w:r w:rsidRPr="001457FE">
        <w:rPr>
          <w:rFonts w:ascii="Arial Unicode MS" w:eastAsia="Arial Unicode MS" w:hAnsi="Arial Unicode MS" w:cs="Arial Unicode MS"/>
        </w:rPr>
        <w:t xml:space="preserve">p: </w:t>
      </w:r>
      <w:r w:rsidR="00155BD8" w:rsidRPr="001457FE">
        <w:rPr>
          <w:rFonts w:ascii="Arial Unicode MS" w:eastAsia="Arial Unicode MS" w:hAnsi="Arial Unicode MS" w:cs="Arial Unicode MS"/>
        </w:rPr>
        <w:t>I will wear my lucky hat.</w:t>
      </w:r>
    </w:p>
    <w:p w14:paraId="615193CC" w14:textId="77777777" w:rsidR="00155BD8" w:rsidRPr="001457FE" w:rsidRDefault="00155BD8" w:rsidP="00A72087">
      <w:pPr>
        <w:ind w:left="1440"/>
        <w:rPr>
          <w:rFonts w:ascii="Arial Unicode MS" w:eastAsia="Arial Unicode MS" w:hAnsi="Arial Unicode MS" w:cs="Arial Unicode MS"/>
        </w:rPr>
      </w:pPr>
      <w:r w:rsidRPr="001457FE">
        <w:rPr>
          <w:rFonts w:ascii="Arial Unicode MS" w:eastAsia="Arial Unicode MS" w:hAnsi="Arial Unicode MS" w:cs="Arial Unicode MS"/>
        </w:rPr>
        <w:t>q: My team will win tonight.</w:t>
      </w:r>
    </w:p>
    <w:p w14:paraId="119FEC6D" w14:textId="77777777" w:rsidR="00787ED6" w:rsidRPr="001457FE" w:rsidRDefault="00155BD8" w:rsidP="00A72087">
      <w:pPr>
        <w:ind w:left="360"/>
        <w:rPr>
          <w:rFonts w:ascii="Arial Unicode MS" w:eastAsia="Arial Unicode MS" w:hAnsi="Arial Unicode MS" w:cs="Arial Unicode MS"/>
          <w:sz w:val="22"/>
          <w:szCs w:val="22"/>
        </w:rPr>
      </w:pPr>
      <w:r w:rsidRPr="001457FE">
        <w:rPr>
          <w:rFonts w:ascii="Arial Unicode MS" w:eastAsia="Arial Unicode MS" w:hAnsi="Arial Unicode MS" w:cs="Arial Unicode MS"/>
          <w:sz w:val="22"/>
          <w:szCs w:val="22"/>
        </w:rPr>
        <w:t xml:space="preserve">to write the following statements in terms of p, q, and logical connectives (~, </w:t>
      </w:r>
      <w:r w:rsidRPr="001457FE">
        <w:rPr>
          <w:rFonts w:ascii="Arial Unicode MS" w:eastAsia="Arial Unicode MS" w:hAnsi="Arial Unicode MS" w:cs="Arial Unicode MS"/>
        </w:rPr>
        <w:t>∨, ∧, →, and ↔)</w:t>
      </w:r>
      <w:r w:rsidRPr="001457FE">
        <w:rPr>
          <w:rFonts w:ascii="Arial Unicode MS" w:eastAsia="Arial Unicode MS" w:hAnsi="Arial Unicode MS" w:cs="Arial Unicode MS"/>
          <w:sz w:val="22"/>
          <w:szCs w:val="22"/>
        </w:rPr>
        <w:t>.</w:t>
      </w:r>
      <w:r w:rsidR="00A72087" w:rsidRPr="001457FE">
        <w:rPr>
          <w:rFonts w:ascii="Arial Unicode MS" w:eastAsia="Arial Unicode MS" w:hAnsi="Arial Unicode MS" w:cs="Arial Unicode MS"/>
          <w:sz w:val="22"/>
          <w:szCs w:val="22"/>
        </w:rPr>
        <w:t xml:space="preserve"> Which of these, if any, are equivalent to each other? Explain your answers.</w:t>
      </w:r>
    </w:p>
    <w:p w14:paraId="3F3DD9FB" w14:textId="77777777" w:rsidR="00155BD8" w:rsidRPr="001457FE" w:rsidRDefault="00155BD8" w:rsidP="00A72087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 w:rsidRPr="001457FE">
        <w:rPr>
          <w:rFonts w:ascii="Arial Unicode MS" w:eastAsia="Arial Unicode MS" w:hAnsi="Arial Unicode MS" w:cs="Arial Unicode MS"/>
        </w:rPr>
        <w:t>If I wear my lucky hat, then my team will win tonight.</w:t>
      </w:r>
    </w:p>
    <w:p w14:paraId="42E0377E" w14:textId="77777777" w:rsidR="002145FC" w:rsidRPr="001457FE" w:rsidRDefault="002145FC" w:rsidP="002145FC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 w:rsidRPr="001457FE">
        <w:rPr>
          <w:rFonts w:ascii="Arial Unicode MS" w:eastAsia="Arial Unicode MS" w:hAnsi="Arial Unicode MS" w:cs="Arial Unicode MS"/>
        </w:rPr>
        <w:t>My team will win tonight only if I wear my lucky hat.</w:t>
      </w:r>
    </w:p>
    <w:p w14:paraId="2EBDB74A" w14:textId="77777777" w:rsidR="00155BD8" w:rsidRPr="001457FE" w:rsidRDefault="00155BD8" w:rsidP="00A72087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 w:rsidRPr="001457FE">
        <w:rPr>
          <w:rFonts w:ascii="Arial Unicode MS" w:eastAsia="Arial Unicode MS" w:hAnsi="Arial Unicode MS" w:cs="Arial Unicode MS"/>
        </w:rPr>
        <w:t xml:space="preserve">If I </w:t>
      </w:r>
      <w:r w:rsidR="00A72087" w:rsidRPr="001457FE">
        <w:rPr>
          <w:rFonts w:ascii="Arial Unicode MS" w:eastAsia="Arial Unicode MS" w:hAnsi="Arial Unicode MS" w:cs="Arial Unicode MS"/>
        </w:rPr>
        <w:t>do not wear my lucky hat, then my team will not win tonight.</w:t>
      </w:r>
    </w:p>
    <w:p w14:paraId="67CF3435" w14:textId="62EAC119" w:rsidR="004373C8" w:rsidRDefault="00A72087" w:rsidP="004373C8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ins w:id="16" w:author="Danny" w:date="2020-03-29T22:37:00Z"/>
          <w:rFonts w:ascii="Arial Unicode MS" w:eastAsia="Arial Unicode MS" w:hAnsi="Arial Unicode MS" w:cs="Arial Unicode MS"/>
        </w:rPr>
      </w:pPr>
      <w:r w:rsidRPr="001457FE">
        <w:rPr>
          <w:rFonts w:ascii="Arial Unicode MS" w:eastAsia="Arial Unicode MS" w:hAnsi="Arial Unicode MS" w:cs="Arial Unicode MS"/>
        </w:rPr>
        <w:t xml:space="preserve">Wearing my lucky hat is a </w:t>
      </w:r>
      <w:proofErr w:type="gramStart"/>
      <w:r w:rsidRPr="001457FE">
        <w:rPr>
          <w:rFonts w:ascii="Arial Unicode MS" w:eastAsia="Arial Unicode MS" w:hAnsi="Arial Unicode MS" w:cs="Arial Unicode MS"/>
        </w:rPr>
        <w:t>sufficient</w:t>
      </w:r>
      <w:proofErr w:type="gramEnd"/>
      <w:r w:rsidRPr="001457FE">
        <w:rPr>
          <w:rFonts w:ascii="Arial Unicode MS" w:eastAsia="Arial Unicode MS" w:hAnsi="Arial Unicode MS" w:cs="Arial Unicode MS"/>
        </w:rPr>
        <w:t xml:space="preserve"> condition for my team to win tonight.</w:t>
      </w:r>
    </w:p>
    <w:p w14:paraId="59630461" w14:textId="0F3B5432" w:rsidR="004373C8" w:rsidRDefault="004373C8" w:rsidP="004373C8">
      <w:pPr>
        <w:ind w:left="720"/>
        <w:rPr>
          <w:ins w:id="17" w:author="Danny" w:date="2020-03-29T22:37:00Z"/>
          <w:rFonts w:ascii="Arial Unicode MS" w:eastAsia="Arial Unicode MS" w:hAnsi="Arial Unicode MS" w:cs="Arial Unicode MS"/>
        </w:rPr>
      </w:pPr>
    </w:p>
    <w:p w14:paraId="7219BC88" w14:textId="797AD55D" w:rsidR="004373C8" w:rsidRDefault="004373C8" w:rsidP="004373C8">
      <w:pPr>
        <w:pStyle w:val="ListParagraph"/>
        <w:numPr>
          <w:ilvl w:val="0"/>
          <w:numId w:val="12"/>
        </w:numPr>
        <w:rPr>
          <w:ins w:id="18" w:author="Danny" w:date="2020-03-29T22:38:00Z"/>
          <w:rFonts w:ascii="Arial Unicode MS" w:eastAsia="Arial Unicode MS" w:hAnsi="Arial Unicode MS" w:cs="Arial Unicode MS"/>
          <w:color w:val="4F81BD" w:themeColor="accent1"/>
        </w:rPr>
      </w:pPr>
      <m:oMath>
        <m:r>
          <w:ins w:id="19" w:author="Danny" w:date="2020-03-29T22:38:00Z">
            <w:rPr>
              <w:rFonts w:ascii="Cambria Math" w:eastAsia="Arial Unicode MS" w:hAnsi="Cambria Math" w:cs="Arial Unicode MS"/>
              <w:color w:val="4F81BD" w:themeColor="accent1"/>
              <w:rPrChange w:id="20" w:author="Danny" w:date="2020-03-29T22:38:00Z">
                <w:rPr>
                  <w:rFonts w:ascii="Cambria Math" w:eastAsia="Arial Unicode MS" w:hAnsi="Cambria Math" w:cs="Arial Unicode MS"/>
                </w:rPr>
              </w:rPrChange>
            </w:rPr>
            <m:t>p→q</m:t>
          </w:ins>
        </m:r>
      </m:oMath>
    </w:p>
    <w:p w14:paraId="78584598" w14:textId="3E35E6AC" w:rsidR="004373C8" w:rsidRDefault="004373C8" w:rsidP="004373C8">
      <w:pPr>
        <w:pStyle w:val="ListParagraph"/>
        <w:numPr>
          <w:ilvl w:val="0"/>
          <w:numId w:val="12"/>
        </w:numPr>
        <w:rPr>
          <w:ins w:id="21" w:author="Danny" w:date="2020-03-29T22:39:00Z"/>
          <w:rFonts w:ascii="Arial Unicode MS" w:eastAsia="Arial Unicode MS" w:hAnsi="Arial Unicode MS" w:cs="Arial Unicode MS"/>
          <w:color w:val="4F81BD" w:themeColor="accent1"/>
        </w:rPr>
      </w:pPr>
      <m:oMath>
        <m:r>
          <w:ins w:id="22" w:author="Danny" w:date="2020-03-29T22:38:00Z">
            <w:rPr>
              <w:rFonts w:ascii="Cambria Math" w:eastAsia="Arial Unicode MS" w:hAnsi="Cambria Math" w:cs="Arial Unicode MS"/>
              <w:color w:val="4F81BD" w:themeColor="accent1"/>
            </w:rPr>
            <m:t>q↔</m:t>
          </w:ins>
        </m:r>
        <m:r>
          <w:ins w:id="23" w:author="Danny" w:date="2020-03-29T22:39:00Z">
            <w:rPr>
              <w:rFonts w:ascii="Cambria Math" w:eastAsia="Arial Unicode MS" w:hAnsi="Cambria Math" w:cs="Arial Unicode MS"/>
              <w:color w:val="4F81BD" w:themeColor="accent1"/>
            </w:rPr>
            <m:t>p</m:t>
          </w:ins>
        </m:r>
      </m:oMath>
    </w:p>
    <w:p w14:paraId="34DF35D1" w14:textId="0AEC7FBC" w:rsidR="004373C8" w:rsidRPr="004373C8" w:rsidRDefault="004373C8" w:rsidP="004373C8">
      <w:pPr>
        <w:pStyle w:val="ListParagraph"/>
        <w:numPr>
          <w:ilvl w:val="0"/>
          <w:numId w:val="12"/>
        </w:numPr>
        <w:rPr>
          <w:ins w:id="24" w:author="Danny" w:date="2020-03-29T22:39:00Z"/>
          <w:rFonts w:ascii="Arial Unicode MS" w:eastAsia="Arial Unicode MS" w:hAnsi="Arial Unicode MS" w:cs="Arial Unicode MS"/>
          <w:color w:val="4F81BD" w:themeColor="accent1"/>
          <w:rPrChange w:id="25" w:author="Danny" w:date="2020-03-29T22:39:00Z">
            <w:rPr>
              <w:ins w:id="26" w:author="Danny" w:date="2020-03-29T22:39:00Z"/>
              <w:rFonts w:ascii="Cambria Math" w:eastAsia="Arial Unicode MS" w:hAnsi="Cambria Math" w:cs="Arial Unicode MS"/>
              <w:i/>
              <w:color w:val="4F81BD" w:themeColor="accent1"/>
            </w:rPr>
          </w:rPrChange>
        </w:rPr>
      </w:pPr>
      <m:oMath>
        <m:r>
          <w:ins w:id="27" w:author="Danny" w:date="2020-03-29T22:39:00Z">
            <w:rPr>
              <w:rFonts w:ascii="Cambria Math" w:eastAsia="Arial Unicode MS" w:hAnsi="Cambria Math" w:cs="Arial Unicode MS"/>
              <w:color w:val="4F81BD" w:themeColor="accent1"/>
            </w:rPr>
            <m:t>~p→~q</m:t>
          </w:ins>
        </m:r>
      </m:oMath>
    </w:p>
    <w:p w14:paraId="2DED0685" w14:textId="7168D8D8" w:rsidR="004373C8" w:rsidRDefault="00DD5B79" w:rsidP="004373C8">
      <w:pPr>
        <w:pStyle w:val="ListParagraph"/>
        <w:numPr>
          <w:ilvl w:val="0"/>
          <w:numId w:val="12"/>
        </w:numPr>
        <w:rPr>
          <w:ins w:id="28" w:author="Danny" w:date="2020-03-29T22:41:00Z"/>
          <w:rFonts w:ascii="Arial Unicode MS" w:eastAsia="Arial Unicode MS" w:hAnsi="Arial Unicode MS" w:cs="Arial Unicode MS"/>
          <w:color w:val="4F81BD" w:themeColor="accent1"/>
        </w:rPr>
      </w:pPr>
      <m:oMath>
        <m:r>
          <w:ins w:id="29" w:author="Danny" w:date="2020-03-29T22:41:00Z">
            <w:rPr>
              <w:rFonts w:ascii="Cambria Math" w:eastAsia="Arial Unicode MS" w:hAnsi="Cambria Math" w:cs="Arial Unicode MS"/>
              <w:color w:val="4F81BD" w:themeColor="accent1"/>
            </w:rPr>
            <m:t>p→q</m:t>
          </w:ins>
        </m:r>
      </m:oMath>
    </w:p>
    <w:p w14:paraId="6C049AF0" w14:textId="07B8CE1F" w:rsidR="00DD5B79" w:rsidRPr="00DD5B79" w:rsidRDefault="00DD5B79" w:rsidP="00DD5B79">
      <w:pPr>
        <w:ind w:left="360"/>
        <w:rPr>
          <w:rFonts w:ascii="Arial Unicode MS" w:eastAsia="Arial Unicode MS" w:hAnsi="Arial Unicode MS" w:cs="Arial Unicode MS"/>
          <w:color w:val="4F81BD" w:themeColor="accent1"/>
          <w:rPrChange w:id="30" w:author="Danny" w:date="2020-03-29T22:41:00Z">
            <w:rPr/>
          </w:rPrChange>
        </w:rPr>
        <w:pPrChange w:id="31" w:author="Danny" w:date="2020-03-29T22:42:00Z">
          <w:pPr>
            <w:pStyle w:val="ListParagraph"/>
            <w:numPr>
              <w:numId w:val="7"/>
            </w:numPr>
            <w:spacing w:after="0" w:line="240" w:lineRule="auto"/>
            <w:ind w:left="1080" w:hanging="360"/>
          </w:pPr>
        </w:pPrChange>
      </w:pPr>
      <w:ins w:id="32" w:author="Danny" w:date="2020-03-29T22:41:00Z">
        <w:r>
          <w:rPr>
            <w:rFonts w:ascii="Arial Unicode MS" w:eastAsia="Arial Unicode MS" w:hAnsi="Arial Unicode MS" w:cs="Arial Unicode MS"/>
            <w:color w:val="4F81BD" w:themeColor="accent1"/>
          </w:rPr>
          <w:t xml:space="preserve">Answers </w:t>
        </w:r>
      </w:ins>
      <w:ins w:id="33" w:author="Danny" w:date="2020-03-29T22:42:00Z">
        <w:r>
          <w:rPr>
            <w:rFonts w:ascii="Arial Unicode MS" w:eastAsia="Arial Unicode MS" w:hAnsi="Arial Unicode MS" w:cs="Arial Unicode MS"/>
            <w:color w:val="4F81BD" w:themeColor="accent1"/>
          </w:rPr>
          <w:t>a, c, and d are equivalent to each other.</w:t>
        </w:r>
      </w:ins>
    </w:p>
    <w:p w14:paraId="49379029" w14:textId="77777777" w:rsidR="00A72087" w:rsidRPr="001457FE" w:rsidRDefault="00A72087" w:rsidP="00A72087">
      <w:pPr>
        <w:rPr>
          <w:rFonts w:ascii="Arial Unicode MS" w:eastAsia="Arial Unicode MS" w:hAnsi="Arial Unicode MS" w:cs="Arial Unicode MS"/>
        </w:rPr>
      </w:pPr>
    </w:p>
    <w:p w14:paraId="73A2467D" w14:textId="77777777" w:rsidR="00A72087" w:rsidRPr="001457FE" w:rsidRDefault="00A72087" w:rsidP="00A72087">
      <w:pPr>
        <w:rPr>
          <w:rFonts w:ascii="Arial Unicode MS" w:eastAsia="Arial Unicode MS" w:hAnsi="Arial Unicode MS" w:cs="Arial Unicode MS"/>
          <w:sz w:val="22"/>
          <w:szCs w:val="22"/>
        </w:rPr>
      </w:pPr>
    </w:p>
    <w:p w14:paraId="33772232" w14:textId="77777777" w:rsidR="00FF195C" w:rsidRPr="001457FE" w:rsidRDefault="00FF195C" w:rsidP="00A72087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 w:rsidRPr="001457FE">
        <w:rPr>
          <w:rFonts w:ascii="Arial Unicode MS" w:eastAsia="Arial Unicode MS" w:hAnsi="Arial Unicode MS" w:cs="Arial Unicode MS"/>
        </w:rPr>
        <w:t xml:space="preserve">Let P(x) be the predicate that “x has </w:t>
      </w:r>
      <w:r w:rsidR="003843B0" w:rsidRPr="001457FE">
        <w:rPr>
          <w:rFonts w:ascii="Arial Unicode MS" w:eastAsia="Arial Unicode MS" w:hAnsi="Arial Unicode MS" w:cs="Arial Unicode MS"/>
        </w:rPr>
        <w:t xml:space="preserve">orange </w:t>
      </w:r>
      <w:r w:rsidRPr="001457FE">
        <w:rPr>
          <w:rFonts w:ascii="Arial Unicode MS" w:eastAsia="Arial Unicode MS" w:hAnsi="Arial Unicode MS" w:cs="Arial Unicode MS"/>
        </w:rPr>
        <w:t>feet” where the variable x represents pelicans</w:t>
      </w:r>
      <w:r w:rsidR="00757756" w:rsidRPr="001457FE">
        <w:rPr>
          <w:rFonts w:ascii="Arial Unicode MS" w:eastAsia="Arial Unicode MS" w:hAnsi="Arial Unicode MS" w:cs="Arial Unicode MS"/>
        </w:rPr>
        <w:t xml:space="preserve">. Consider the statement “There does not exist a pelican that has </w:t>
      </w:r>
      <w:r w:rsidR="003843B0" w:rsidRPr="001457FE">
        <w:rPr>
          <w:rFonts w:ascii="Arial Unicode MS" w:eastAsia="Arial Unicode MS" w:hAnsi="Arial Unicode MS" w:cs="Arial Unicode MS"/>
        </w:rPr>
        <w:t>orange</w:t>
      </w:r>
      <w:r w:rsidR="001457FE">
        <w:rPr>
          <w:rFonts w:ascii="Arial Unicode MS" w:eastAsia="Arial Unicode MS" w:hAnsi="Arial Unicode MS" w:cs="Arial Unicode MS"/>
        </w:rPr>
        <w:t xml:space="preserve"> feet.”</w:t>
      </w:r>
      <w:r w:rsidR="00757756" w:rsidRPr="001457FE">
        <w:rPr>
          <w:rFonts w:ascii="Arial Unicode MS" w:eastAsia="Arial Unicode MS" w:hAnsi="Arial Unicode MS" w:cs="Arial Unicode MS"/>
        </w:rPr>
        <w:t xml:space="preserve"> </w:t>
      </w:r>
    </w:p>
    <w:p w14:paraId="7C67AA82" w14:textId="77777777" w:rsidR="005A6030" w:rsidRPr="001457FE" w:rsidRDefault="005A6030" w:rsidP="005A6030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 w:rsidRPr="001457FE">
        <w:rPr>
          <w:rFonts w:ascii="Arial Unicode MS" w:eastAsia="Arial Unicode MS" w:hAnsi="Arial Unicode MS" w:cs="Arial Unicode MS"/>
        </w:rPr>
        <w:t>Write an equivalent English statement that begins with “Every pelican …”.</w:t>
      </w:r>
    </w:p>
    <w:p w14:paraId="30052EF8" w14:textId="77777777" w:rsidR="00757756" w:rsidRPr="001457FE" w:rsidRDefault="00757756" w:rsidP="00757756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 w:rsidRPr="001457FE">
        <w:rPr>
          <w:rFonts w:ascii="Arial Unicode MS" w:eastAsia="Arial Unicode MS" w:hAnsi="Arial Unicode MS" w:cs="Arial Unicode MS"/>
        </w:rPr>
        <w:lastRenderedPageBreak/>
        <w:t xml:space="preserve">Write the statement “There does not exist a pelican that has </w:t>
      </w:r>
      <w:r w:rsidR="00762DC3" w:rsidRPr="001457FE">
        <w:rPr>
          <w:rFonts w:ascii="Arial Unicode MS" w:eastAsia="Arial Unicode MS" w:hAnsi="Arial Unicode MS" w:cs="Arial Unicode MS"/>
        </w:rPr>
        <w:t xml:space="preserve">orange </w:t>
      </w:r>
      <w:r w:rsidRPr="001457FE">
        <w:rPr>
          <w:rFonts w:ascii="Arial Unicode MS" w:eastAsia="Arial Unicode MS" w:hAnsi="Arial Unicode MS" w:cs="Arial Unicode MS"/>
        </w:rPr>
        <w:t>feet” symbolically using P(x) and quantifiers (∀, ∃).</w:t>
      </w:r>
    </w:p>
    <w:p w14:paraId="51E7AFBE" w14:textId="02517C0E" w:rsidR="00757756" w:rsidRDefault="00757756" w:rsidP="00757756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ins w:id="34" w:author="Danny" w:date="2020-03-29T22:44:00Z"/>
          <w:rFonts w:ascii="Arial Unicode MS" w:eastAsia="Arial Unicode MS" w:hAnsi="Arial Unicode MS" w:cs="Arial Unicode MS"/>
        </w:rPr>
      </w:pPr>
      <w:r w:rsidRPr="001457FE">
        <w:rPr>
          <w:rFonts w:ascii="Arial Unicode MS" w:eastAsia="Arial Unicode MS" w:hAnsi="Arial Unicode MS" w:cs="Arial Unicode MS"/>
        </w:rPr>
        <w:t xml:space="preserve">Write </w:t>
      </w:r>
      <w:r w:rsidR="005A6030" w:rsidRPr="001457FE">
        <w:rPr>
          <w:rFonts w:ascii="Arial Unicode MS" w:eastAsia="Arial Unicode MS" w:hAnsi="Arial Unicode MS" w:cs="Arial Unicode MS"/>
        </w:rPr>
        <w:t xml:space="preserve">your </w:t>
      </w:r>
      <w:r w:rsidR="00762DC3" w:rsidRPr="001457FE">
        <w:rPr>
          <w:rFonts w:ascii="Arial Unicode MS" w:eastAsia="Arial Unicode MS" w:hAnsi="Arial Unicode MS" w:cs="Arial Unicode MS"/>
        </w:rPr>
        <w:t xml:space="preserve">English statement </w:t>
      </w:r>
      <w:r w:rsidR="005A6030" w:rsidRPr="001457FE">
        <w:rPr>
          <w:rFonts w:ascii="Arial Unicode MS" w:eastAsia="Arial Unicode MS" w:hAnsi="Arial Unicode MS" w:cs="Arial Unicode MS"/>
        </w:rPr>
        <w:t xml:space="preserve">answer </w:t>
      </w:r>
      <w:r w:rsidRPr="001457FE">
        <w:rPr>
          <w:rFonts w:ascii="Arial Unicode MS" w:eastAsia="Arial Unicode MS" w:hAnsi="Arial Unicode MS" w:cs="Arial Unicode MS"/>
        </w:rPr>
        <w:t>from part a) symbolically using P(x) and quantifiers (∀, ∃).</w:t>
      </w:r>
    </w:p>
    <w:p w14:paraId="0C87BE17" w14:textId="618DC4D4" w:rsidR="00DD5B79" w:rsidRDefault="00DD5B79" w:rsidP="00DD5B79">
      <w:pPr>
        <w:ind w:left="720"/>
        <w:rPr>
          <w:ins w:id="35" w:author="Danny" w:date="2020-03-29T22:44:00Z"/>
          <w:rFonts w:ascii="Arial Unicode MS" w:eastAsia="Arial Unicode MS" w:hAnsi="Arial Unicode MS" w:cs="Arial Unicode MS"/>
        </w:rPr>
      </w:pPr>
    </w:p>
    <w:p w14:paraId="64A12B82" w14:textId="29046F17" w:rsidR="00DD5B79" w:rsidRPr="00DD5B79" w:rsidRDefault="00DD5B79" w:rsidP="00DD5B79">
      <w:pPr>
        <w:pStyle w:val="ListParagraph"/>
        <w:numPr>
          <w:ilvl w:val="0"/>
          <w:numId w:val="13"/>
        </w:numPr>
        <w:rPr>
          <w:ins w:id="36" w:author="Danny" w:date="2020-03-29T22:46:00Z"/>
          <w:rFonts w:ascii="Arial Unicode MS" w:eastAsia="Arial Unicode MS" w:hAnsi="Arial Unicode MS" w:cs="Arial Unicode MS"/>
          <w:rPrChange w:id="37" w:author="Danny" w:date="2020-03-29T22:46:00Z">
            <w:rPr>
              <w:ins w:id="38" w:author="Danny" w:date="2020-03-29T22:46:00Z"/>
              <w:rFonts w:ascii="Arial Unicode MS" w:eastAsia="Arial Unicode MS" w:hAnsi="Arial Unicode MS" w:cs="Arial Unicode MS"/>
              <w:color w:val="4F81BD" w:themeColor="accent1"/>
            </w:rPr>
          </w:rPrChange>
        </w:rPr>
      </w:pPr>
      <w:ins w:id="39" w:author="Danny" w:date="2020-03-29T22:44:00Z">
        <w:r>
          <w:rPr>
            <w:rFonts w:ascii="Arial Unicode MS" w:eastAsia="Arial Unicode MS" w:hAnsi="Arial Unicode MS" w:cs="Arial Unicode MS"/>
            <w:color w:val="4F81BD" w:themeColor="accent1"/>
          </w:rPr>
          <w:t>Every pelican has orange feet</w:t>
        </w:r>
      </w:ins>
      <w:ins w:id="40" w:author="Danny" w:date="2020-03-29T22:46:00Z">
        <w:r>
          <w:rPr>
            <w:rFonts w:ascii="Arial Unicode MS" w:eastAsia="Arial Unicode MS" w:hAnsi="Arial Unicode MS" w:cs="Arial Unicode MS"/>
            <w:color w:val="4F81BD" w:themeColor="accent1"/>
          </w:rPr>
          <w:t>.</w:t>
        </w:r>
      </w:ins>
    </w:p>
    <w:p w14:paraId="2A2682B9" w14:textId="081107E7" w:rsidR="00DD5B79" w:rsidRDefault="00DD5B79" w:rsidP="00DD5B79">
      <w:pPr>
        <w:pStyle w:val="ListParagraph"/>
        <w:numPr>
          <w:ilvl w:val="0"/>
          <w:numId w:val="13"/>
        </w:numPr>
        <w:rPr>
          <w:ins w:id="41" w:author="Danny" w:date="2020-03-29T22:49:00Z"/>
          <w:rFonts w:ascii="Arial Unicode MS" w:eastAsia="Arial Unicode MS" w:hAnsi="Arial Unicode MS" w:cs="Arial Unicode MS"/>
          <w:color w:val="4F81BD" w:themeColor="accent1"/>
        </w:rPr>
      </w:pPr>
      <m:oMath>
        <m:r>
          <w:ins w:id="42" w:author="Danny" w:date="2020-03-29T22:48:00Z">
            <w:rPr>
              <w:rFonts w:ascii="Cambria Math" w:eastAsia="Arial Unicode MS" w:hAnsi="Cambria Math" w:cs="Arial Unicode MS"/>
              <w:color w:val="4F81BD" w:themeColor="accent1"/>
              <w:rPrChange w:id="43" w:author="Danny" w:date="2020-03-29T22:49:00Z">
                <w:rPr>
                  <w:rFonts w:ascii="Cambria Math" w:eastAsia="Arial Unicode MS" w:hAnsi="Cambria Math" w:cs="Arial Unicode MS"/>
                </w:rPr>
              </w:rPrChange>
            </w:rPr>
            <m:t xml:space="preserve">¬∃x </m:t>
          </w:ins>
        </m:r>
        <m:r>
          <w:ins w:id="44" w:author="Danny" w:date="2020-03-29T22:49:00Z">
            <w:rPr>
              <w:rFonts w:ascii="Cambria Math" w:eastAsia="Arial Unicode MS" w:hAnsi="Cambria Math" w:cs="Arial Unicode MS"/>
              <w:color w:val="4F81BD" w:themeColor="accent1"/>
              <w:rPrChange w:id="45" w:author="Danny" w:date="2020-03-29T22:49:00Z">
                <w:rPr>
                  <w:rFonts w:ascii="Cambria Math" w:eastAsia="Arial Unicode MS" w:hAnsi="Cambria Math" w:cs="Arial Unicode MS"/>
                </w:rPr>
              </w:rPrChange>
            </w:rPr>
            <m:t>P(x)</m:t>
          </w:ins>
        </m:r>
      </m:oMath>
    </w:p>
    <w:p w14:paraId="1068DC79" w14:textId="555DA37A" w:rsidR="00DD5B79" w:rsidRPr="00DD5B79" w:rsidRDefault="00DD5B79" w:rsidP="00DD5B79">
      <w:pPr>
        <w:pStyle w:val="ListParagraph"/>
        <w:numPr>
          <w:ilvl w:val="0"/>
          <w:numId w:val="13"/>
        </w:numPr>
        <w:rPr>
          <w:rFonts w:ascii="Arial Unicode MS" w:eastAsia="Arial Unicode MS" w:hAnsi="Arial Unicode MS" w:cs="Arial Unicode MS"/>
          <w:color w:val="4F81BD" w:themeColor="accent1"/>
          <w:rPrChange w:id="46" w:author="Danny" w:date="2020-03-29T22:49:00Z">
            <w:rPr/>
          </w:rPrChange>
        </w:rPr>
        <w:pPrChange w:id="47" w:author="Danny" w:date="2020-03-29T22:46:00Z">
          <w:pPr>
            <w:pStyle w:val="ListParagraph"/>
            <w:numPr>
              <w:ilvl w:val="1"/>
              <w:numId w:val="4"/>
            </w:numPr>
            <w:spacing w:after="0" w:line="240" w:lineRule="auto"/>
            <w:ind w:left="1080" w:hanging="360"/>
          </w:pPr>
        </w:pPrChange>
      </w:pPr>
      <m:oMath>
        <m:r>
          <w:ins w:id="48" w:author="Danny" w:date="2020-03-29T22:49:00Z">
            <w:rPr>
              <w:rFonts w:ascii="Cambria Math" w:eastAsia="Arial Unicode MS" w:hAnsi="Cambria Math" w:cs="Arial Unicode MS"/>
              <w:color w:val="4F81BD" w:themeColor="accent1"/>
            </w:rPr>
            <m:t>∀x P(x)</m:t>
          </w:ins>
        </m:r>
      </m:oMath>
    </w:p>
    <w:p w14:paraId="404DE916" w14:textId="77777777" w:rsidR="00A72087" w:rsidRPr="001457FE" w:rsidRDefault="00A72087" w:rsidP="00A72087">
      <w:pPr>
        <w:rPr>
          <w:rFonts w:ascii="Arial Unicode MS" w:eastAsia="Arial Unicode MS" w:hAnsi="Arial Unicode MS" w:cs="Arial Unicode MS"/>
          <w:sz w:val="22"/>
          <w:szCs w:val="22"/>
        </w:rPr>
      </w:pPr>
    </w:p>
    <w:p w14:paraId="07F3BB66" w14:textId="77777777" w:rsidR="00D651AE" w:rsidRPr="001457FE" w:rsidRDefault="00D651AE" w:rsidP="00D651AE">
      <w:pPr>
        <w:rPr>
          <w:rFonts w:ascii="Arial Unicode MS" w:eastAsia="Arial Unicode MS" w:hAnsi="Arial Unicode MS" w:cs="Arial Unicode MS"/>
          <w:sz w:val="22"/>
          <w:szCs w:val="22"/>
        </w:rPr>
      </w:pPr>
    </w:p>
    <w:p w14:paraId="2C68F9B2" w14:textId="70F378B0" w:rsidR="00D651AE" w:rsidRDefault="00D651AE" w:rsidP="00D651AE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ins w:id="49" w:author="Danny" w:date="2020-03-29T22:58:00Z"/>
          <w:rFonts w:ascii="Arial Unicode MS" w:eastAsia="Arial Unicode MS" w:hAnsi="Arial Unicode MS" w:cs="Arial Unicode MS"/>
        </w:rPr>
      </w:pPr>
      <w:r w:rsidRPr="001457FE">
        <w:rPr>
          <w:rFonts w:ascii="Arial Unicode MS" w:eastAsia="Arial Unicode MS" w:hAnsi="Arial Unicode MS" w:cs="Arial Unicode MS"/>
        </w:rPr>
        <w:t xml:space="preserve">Use Bacon’s code </w:t>
      </w:r>
      <w:r w:rsidR="00EB7F13" w:rsidRPr="001457FE">
        <w:rPr>
          <w:rFonts w:ascii="Arial Unicode MS" w:eastAsia="Arial Unicode MS" w:hAnsi="Arial Unicode MS" w:cs="Arial Unicode MS"/>
        </w:rPr>
        <w:t xml:space="preserve">and the dummy message “mathematics is very fun” </w:t>
      </w:r>
      <w:r w:rsidRPr="001457FE">
        <w:rPr>
          <w:rFonts w:ascii="Arial Unicode MS" w:eastAsia="Arial Unicode MS" w:hAnsi="Arial Unicode MS" w:cs="Arial Unicode MS"/>
        </w:rPr>
        <w:t xml:space="preserve">to </w:t>
      </w:r>
      <w:r w:rsidR="00EB7F13" w:rsidRPr="001457FE">
        <w:rPr>
          <w:rFonts w:ascii="Arial Unicode MS" w:eastAsia="Arial Unicode MS" w:hAnsi="Arial Unicode MS" w:cs="Arial Unicode MS"/>
        </w:rPr>
        <w:t>encode</w:t>
      </w:r>
      <w:r w:rsidRPr="001457FE">
        <w:rPr>
          <w:rFonts w:ascii="Arial Unicode MS" w:eastAsia="Arial Unicode MS" w:hAnsi="Arial Unicode MS" w:cs="Arial Unicode MS"/>
        </w:rPr>
        <w:t xml:space="preserve"> </w:t>
      </w:r>
      <w:r w:rsidR="00EB7F13" w:rsidRPr="001457FE">
        <w:rPr>
          <w:rFonts w:ascii="Arial Unicode MS" w:eastAsia="Arial Unicode MS" w:hAnsi="Arial Unicode MS" w:cs="Arial Unicode MS"/>
        </w:rPr>
        <w:t xml:space="preserve">the word </w:t>
      </w:r>
      <w:r w:rsidR="007F1AC8" w:rsidRPr="001457FE">
        <w:rPr>
          <w:rFonts w:ascii="Arial Unicode MS" w:eastAsia="Arial Unicode MS" w:hAnsi="Arial Unicode MS" w:cs="Arial Unicode MS"/>
        </w:rPr>
        <w:t>OUCH</w:t>
      </w:r>
      <w:r w:rsidR="00EB7F13" w:rsidRPr="001457FE">
        <w:rPr>
          <w:rFonts w:ascii="Arial Unicode MS" w:eastAsia="Arial Unicode MS" w:hAnsi="Arial Unicode MS" w:cs="Arial Unicode MS"/>
        </w:rPr>
        <w:t xml:space="preserve">. </w:t>
      </w:r>
      <w:r w:rsidRPr="001457FE">
        <w:rPr>
          <w:rFonts w:ascii="Arial Unicode MS" w:eastAsia="Arial Unicode MS" w:hAnsi="Arial Unicode MS" w:cs="Arial Unicode MS"/>
        </w:rPr>
        <w:t xml:space="preserve">For the sake of </w:t>
      </w:r>
      <w:r w:rsidR="007F1AC8" w:rsidRPr="001457FE">
        <w:rPr>
          <w:rFonts w:ascii="Arial Unicode MS" w:eastAsia="Arial Unicode MS" w:hAnsi="Arial Unicode MS" w:cs="Arial Unicode MS"/>
        </w:rPr>
        <w:t>readability</w:t>
      </w:r>
      <w:r w:rsidRPr="001457FE">
        <w:rPr>
          <w:rFonts w:ascii="Arial Unicode MS" w:eastAsia="Arial Unicode MS" w:hAnsi="Arial Unicode MS" w:cs="Arial Unicode MS"/>
        </w:rPr>
        <w:t xml:space="preserve">, use </w:t>
      </w:r>
      <w:r w:rsidR="002D782C" w:rsidRPr="001457FE">
        <w:rPr>
          <w:rFonts w:ascii="Arial Unicode MS" w:eastAsia="Arial Unicode MS" w:hAnsi="Arial Unicode MS" w:cs="Arial Unicode MS"/>
        </w:rPr>
        <w:t>lower</w:t>
      </w:r>
      <w:r w:rsidRPr="001457FE">
        <w:rPr>
          <w:rFonts w:ascii="Arial Unicode MS" w:eastAsia="Arial Unicode MS" w:hAnsi="Arial Unicode MS" w:cs="Arial Unicode MS"/>
        </w:rPr>
        <w:t>case letters for 0 and uppercase letters for 1.</w:t>
      </w:r>
    </w:p>
    <w:p w14:paraId="4769E64F" w14:textId="22DF8BCD" w:rsidR="008C4CF5" w:rsidRDefault="008C4CF5" w:rsidP="008C4CF5">
      <w:pPr>
        <w:rPr>
          <w:ins w:id="50" w:author="Danny" w:date="2020-03-29T22:58:00Z"/>
          <w:rFonts w:ascii="Arial Unicode MS" w:eastAsia="Arial Unicode MS" w:hAnsi="Arial Unicode MS" w:cs="Arial Unicode MS"/>
        </w:rPr>
      </w:pPr>
    </w:p>
    <w:p w14:paraId="7502F104" w14:textId="77777777" w:rsidR="008C4CF5" w:rsidRPr="008C4CF5" w:rsidRDefault="008C4CF5" w:rsidP="008C4CF5">
      <w:pPr>
        <w:rPr>
          <w:ins w:id="51" w:author="Danny" w:date="2020-03-29T22:49:00Z"/>
          <w:rFonts w:ascii="Arial Unicode MS" w:eastAsia="Arial Unicode MS" w:hAnsi="Arial Unicode MS" w:cs="Arial Unicode MS"/>
          <w:rPrChange w:id="52" w:author="Danny" w:date="2020-03-29T22:58:00Z">
            <w:rPr>
              <w:ins w:id="53" w:author="Danny" w:date="2020-03-29T22:49:00Z"/>
            </w:rPr>
          </w:rPrChange>
        </w:rPr>
        <w:pPrChange w:id="54" w:author="Danny" w:date="2020-03-29T22:58:00Z">
          <w:pPr>
            <w:pStyle w:val="ListParagraph"/>
            <w:numPr>
              <w:numId w:val="4"/>
            </w:numPr>
            <w:spacing w:after="0" w:line="240" w:lineRule="auto"/>
            <w:ind w:left="360" w:hanging="360"/>
          </w:pPr>
        </w:pPrChange>
      </w:pPr>
    </w:p>
    <w:p w14:paraId="052EE314" w14:textId="1C475FCA" w:rsidR="00DD5B79" w:rsidRPr="008C4CF5" w:rsidRDefault="008C4CF5" w:rsidP="00DD5B79">
      <w:pPr>
        <w:pStyle w:val="ListParagraph"/>
        <w:spacing w:after="0" w:line="240" w:lineRule="auto"/>
        <w:ind w:left="360"/>
        <w:rPr>
          <w:ins w:id="55" w:author="Danny" w:date="2020-03-29T22:58:00Z"/>
          <w:rFonts w:ascii="Arial Unicode MS" w:eastAsia="Arial Unicode MS" w:hAnsi="Arial Unicode MS" w:cs="Arial Unicode MS"/>
          <w:color w:val="4F81BD" w:themeColor="accent1"/>
          <w:rPrChange w:id="56" w:author="Danny" w:date="2020-03-29T22:59:00Z">
            <w:rPr>
              <w:ins w:id="57" w:author="Danny" w:date="2020-03-29T22:58:00Z"/>
              <w:rFonts w:ascii="Arial Unicode MS" w:eastAsia="Arial Unicode MS" w:hAnsi="Arial Unicode MS" w:cs="Arial Unicode MS"/>
            </w:rPr>
          </w:rPrChange>
        </w:rPr>
      </w:pPr>
      <w:ins w:id="58" w:author="Danny" w:date="2020-03-29T22:58:00Z">
        <w:r w:rsidRPr="008C4CF5">
          <w:rPr>
            <w:rFonts w:ascii="Arial Unicode MS" w:eastAsia="Arial Unicode MS" w:hAnsi="Arial Unicode MS" w:cs="Arial Unicode MS"/>
            <w:color w:val="4F81BD" w:themeColor="accent1"/>
            <w:rPrChange w:id="59" w:author="Danny" w:date="2020-03-29T22:59:00Z">
              <w:rPr>
                <w:rFonts w:ascii="Arial Unicode MS" w:eastAsia="Arial Unicode MS" w:hAnsi="Arial Unicode MS" w:cs="Arial Unicode MS"/>
              </w:rPr>
            </w:rPrChange>
          </w:rPr>
          <w:t xml:space="preserve">  O     U     C     H</w:t>
        </w:r>
      </w:ins>
    </w:p>
    <w:p w14:paraId="79329328" w14:textId="75135378" w:rsidR="008C4CF5" w:rsidRPr="008C4CF5" w:rsidRDefault="008C4CF5" w:rsidP="00DD5B79">
      <w:pPr>
        <w:pStyle w:val="ListParagraph"/>
        <w:spacing w:after="0" w:line="240" w:lineRule="auto"/>
        <w:ind w:left="360"/>
        <w:rPr>
          <w:ins w:id="60" w:author="Danny" w:date="2020-03-29T22:49:00Z"/>
          <w:rFonts w:ascii="Arial Unicode MS" w:eastAsia="Arial Unicode MS" w:hAnsi="Arial Unicode MS" w:cs="Arial Unicode MS"/>
          <w:color w:val="4F81BD" w:themeColor="accent1"/>
          <w:rPrChange w:id="61" w:author="Danny" w:date="2020-03-29T22:59:00Z">
            <w:rPr>
              <w:ins w:id="62" w:author="Danny" w:date="2020-03-29T22:49:00Z"/>
              <w:rFonts w:ascii="Arial Unicode MS" w:eastAsia="Arial Unicode MS" w:hAnsi="Arial Unicode MS" w:cs="Arial Unicode MS"/>
            </w:rPr>
          </w:rPrChange>
        </w:rPr>
      </w:pPr>
      <w:ins w:id="63" w:author="Danny" w:date="2020-03-29T22:58:00Z">
        <w:r w:rsidRPr="008C4CF5">
          <w:rPr>
            <w:rFonts w:ascii="Arial Unicode MS" w:eastAsia="Arial Unicode MS" w:hAnsi="Arial Unicode MS" w:cs="Arial Unicode MS"/>
            <w:color w:val="4F81BD" w:themeColor="accent1"/>
            <w:rPrChange w:id="64" w:author="Danny" w:date="2020-03-29T22:59:00Z">
              <w:rPr>
                <w:rFonts w:ascii="Arial Unicode MS" w:eastAsia="Arial Unicode MS" w:hAnsi="Arial Unicode MS" w:cs="Arial Unicode MS"/>
              </w:rPr>
            </w:rPrChange>
          </w:rPr>
          <w:t>01110 10100 00010 00111</w:t>
        </w:r>
      </w:ins>
    </w:p>
    <w:p w14:paraId="763CE656" w14:textId="01BEA633" w:rsidR="008C4CF5" w:rsidRPr="008C4CF5" w:rsidRDefault="008C4CF5" w:rsidP="008C4CF5">
      <w:pPr>
        <w:pStyle w:val="ListParagraph"/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  <w:rPrChange w:id="65" w:author="Danny" w:date="2020-03-29T22:59:00Z">
            <w:rPr>
              <w:rFonts w:ascii="Arial Unicode MS" w:eastAsia="Arial Unicode MS" w:hAnsi="Arial Unicode MS" w:cs="Arial Unicode MS"/>
            </w:rPr>
          </w:rPrChange>
        </w:rPr>
        <w:pPrChange w:id="66" w:author="Danny" w:date="2020-03-29T22:54:00Z">
          <w:pPr>
            <w:pStyle w:val="ListParagraph"/>
            <w:numPr>
              <w:numId w:val="4"/>
            </w:numPr>
            <w:spacing w:after="0" w:line="240" w:lineRule="auto"/>
            <w:ind w:left="360" w:hanging="360"/>
          </w:pPr>
        </w:pPrChange>
      </w:pPr>
      <w:proofErr w:type="spellStart"/>
      <w:ins w:id="67" w:author="Danny" w:date="2020-03-29T22:54:00Z">
        <w:r w:rsidRPr="008C4CF5">
          <w:rPr>
            <w:rFonts w:ascii="Arial Unicode MS" w:eastAsia="Arial Unicode MS" w:hAnsi="Arial Unicode MS" w:cs="Arial Unicode MS"/>
            <w:color w:val="4F81BD" w:themeColor="accent1"/>
            <w:rPrChange w:id="68" w:author="Danny" w:date="2020-03-29T22:59:00Z">
              <w:rPr>
                <w:rFonts w:ascii="Arial Unicode MS" w:eastAsia="Arial Unicode MS" w:hAnsi="Arial Unicode MS" w:cs="Arial Unicode MS"/>
                <w:color w:val="4F81BD" w:themeColor="accent1"/>
              </w:rPr>
            </w:rPrChange>
          </w:rPr>
          <w:t>mATHe</w:t>
        </w:r>
        <w:proofErr w:type="spellEnd"/>
        <w:r w:rsidRPr="008C4CF5">
          <w:rPr>
            <w:rFonts w:ascii="Arial Unicode MS" w:eastAsia="Arial Unicode MS" w:hAnsi="Arial Unicode MS" w:cs="Arial Unicode MS"/>
            <w:color w:val="4F81BD" w:themeColor="accent1"/>
            <w:rPrChange w:id="69" w:author="Danny" w:date="2020-03-29T22:59:00Z">
              <w:rPr>
                <w:rFonts w:ascii="Arial Unicode MS" w:eastAsia="Arial Unicode MS" w:hAnsi="Arial Unicode MS" w:cs="Arial Unicode MS"/>
                <w:color w:val="4F81BD" w:themeColor="accent1"/>
              </w:rPr>
            </w:rPrChange>
          </w:rPr>
          <w:t xml:space="preserve"> </w:t>
        </w:r>
        <w:proofErr w:type="spellStart"/>
        <w:r w:rsidRPr="008C4CF5">
          <w:rPr>
            <w:rFonts w:ascii="Arial Unicode MS" w:eastAsia="Arial Unicode MS" w:hAnsi="Arial Unicode MS" w:cs="Arial Unicode MS"/>
            <w:color w:val="4F81BD" w:themeColor="accent1"/>
            <w:rPrChange w:id="70" w:author="Danny" w:date="2020-03-29T22:59:00Z">
              <w:rPr>
                <w:rFonts w:ascii="Arial Unicode MS" w:eastAsia="Arial Unicode MS" w:hAnsi="Arial Unicode MS" w:cs="Arial Unicode MS"/>
                <w:color w:val="4F81BD" w:themeColor="accent1"/>
              </w:rPr>
            </w:rPrChange>
          </w:rPr>
          <w:t>MaTic</w:t>
        </w:r>
        <w:proofErr w:type="spellEnd"/>
        <w:r w:rsidRPr="008C4CF5">
          <w:rPr>
            <w:rFonts w:ascii="Arial Unicode MS" w:eastAsia="Arial Unicode MS" w:hAnsi="Arial Unicode MS" w:cs="Arial Unicode MS"/>
            <w:color w:val="4F81BD" w:themeColor="accent1"/>
            <w:rPrChange w:id="71" w:author="Danny" w:date="2020-03-29T22:59:00Z">
              <w:rPr>
                <w:rFonts w:ascii="Arial Unicode MS" w:eastAsia="Arial Unicode MS" w:hAnsi="Arial Unicode MS" w:cs="Arial Unicode MS"/>
                <w:color w:val="4F81BD" w:themeColor="accent1"/>
              </w:rPr>
            </w:rPrChange>
          </w:rPr>
          <w:t xml:space="preserve"> </w:t>
        </w:r>
        <w:proofErr w:type="spellStart"/>
        <w:r w:rsidRPr="008C4CF5">
          <w:rPr>
            <w:rFonts w:ascii="Arial Unicode MS" w:eastAsia="Arial Unicode MS" w:hAnsi="Arial Unicode MS" w:cs="Arial Unicode MS"/>
            <w:color w:val="4F81BD" w:themeColor="accent1"/>
            <w:rPrChange w:id="72" w:author="Danny" w:date="2020-03-29T22:59:00Z">
              <w:rPr>
                <w:rFonts w:ascii="Arial Unicode MS" w:eastAsia="Arial Unicode MS" w:hAnsi="Arial Unicode MS" w:cs="Arial Unicode MS"/>
                <w:color w:val="4F81BD" w:themeColor="accent1"/>
              </w:rPr>
            </w:rPrChange>
          </w:rPr>
          <w:t>sisVe</w:t>
        </w:r>
        <w:proofErr w:type="spellEnd"/>
        <w:r w:rsidRPr="008C4CF5">
          <w:rPr>
            <w:rFonts w:ascii="Arial Unicode MS" w:eastAsia="Arial Unicode MS" w:hAnsi="Arial Unicode MS" w:cs="Arial Unicode MS"/>
            <w:color w:val="4F81BD" w:themeColor="accent1"/>
            <w:rPrChange w:id="73" w:author="Danny" w:date="2020-03-29T22:59:00Z">
              <w:rPr>
                <w:rFonts w:ascii="Arial Unicode MS" w:eastAsia="Arial Unicode MS" w:hAnsi="Arial Unicode MS" w:cs="Arial Unicode MS"/>
                <w:color w:val="4F81BD" w:themeColor="accent1"/>
              </w:rPr>
            </w:rPrChange>
          </w:rPr>
          <w:t xml:space="preserve"> </w:t>
        </w:r>
        <w:proofErr w:type="spellStart"/>
        <w:r w:rsidRPr="008C4CF5">
          <w:rPr>
            <w:rFonts w:ascii="Arial Unicode MS" w:eastAsia="Arial Unicode MS" w:hAnsi="Arial Unicode MS" w:cs="Arial Unicode MS"/>
            <w:color w:val="4F81BD" w:themeColor="accent1"/>
            <w:rPrChange w:id="74" w:author="Danny" w:date="2020-03-29T22:59:00Z">
              <w:rPr>
                <w:rFonts w:ascii="Arial Unicode MS" w:eastAsia="Arial Unicode MS" w:hAnsi="Arial Unicode MS" w:cs="Arial Unicode MS"/>
                <w:color w:val="4F81BD" w:themeColor="accent1"/>
              </w:rPr>
            </w:rPrChange>
          </w:rPr>
          <w:t>ryFUN</w:t>
        </w:r>
      </w:ins>
      <w:proofErr w:type="spellEnd"/>
    </w:p>
    <w:p w14:paraId="523FD9A2" w14:textId="77777777" w:rsidR="00C70932" w:rsidRPr="001457FE" w:rsidRDefault="00C70932" w:rsidP="00C70932">
      <w:pPr>
        <w:rPr>
          <w:rFonts w:ascii="Arial Unicode MS" w:eastAsia="Arial Unicode MS" w:hAnsi="Arial Unicode MS" w:cs="Arial Unicode MS"/>
          <w:sz w:val="22"/>
          <w:szCs w:val="22"/>
        </w:rPr>
      </w:pPr>
    </w:p>
    <w:p w14:paraId="768D0FFD" w14:textId="77777777" w:rsidR="00462677" w:rsidRPr="001457FE" w:rsidRDefault="00462677" w:rsidP="00462677">
      <w:pPr>
        <w:rPr>
          <w:rFonts w:ascii="Arial Unicode MS" w:eastAsia="Arial Unicode MS" w:hAnsi="Arial Unicode MS" w:cs="Arial Unicode MS"/>
          <w:sz w:val="22"/>
          <w:szCs w:val="22"/>
        </w:rPr>
      </w:pPr>
    </w:p>
    <w:p w14:paraId="1CAB4B95" w14:textId="09FAA6D5" w:rsidR="00920208" w:rsidRDefault="00920208" w:rsidP="00D651AE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ins w:id="75" w:author="Danny" w:date="2020-03-29T22:57:00Z"/>
          <w:rFonts w:ascii="Arial Unicode MS" w:eastAsia="Arial Unicode MS" w:hAnsi="Arial Unicode MS" w:cs="Arial Unicode MS"/>
        </w:rPr>
      </w:pPr>
      <w:r w:rsidRPr="001457FE">
        <w:rPr>
          <w:rFonts w:ascii="Arial Unicode MS" w:eastAsia="Arial Unicode MS" w:hAnsi="Arial Unicode MS" w:cs="Arial Unicode MS"/>
        </w:rPr>
        <w:t xml:space="preserve">A company is holding a sales contest for its sales reps. 12 sales reps are based in Office A and 7 sales reps are based in Office B. Bonuses of $800, $400, and $200 will be given to the top 3 sales reps in Office A. Bonuses of $500 and $250 will be given to the top 2 sales reps in Office B. In how </w:t>
      </w:r>
      <w:proofErr w:type="gramStart"/>
      <w:r w:rsidRPr="001457FE">
        <w:rPr>
          <w:rFonts w:ascii="Arial Unicode MS" w:eastAsia="Arial Unicode MS" w:hAnsi="Arial Unicode MS" w:cs="Arial Unicode MS"/>
        </w:rPr>
        <w:t>many different ways</w:t>
      </w:r>
      <w:proofErr w:type="gramEnd"/>
      <w:r w:rsidRPr="001457FE">
        <w:rPr>
          <w:rFonts w:ascii="Arial Unicode MS" w:eastAsia="Arial Unicode MS" w:hAnsi="Arial Unicode MS" w:cs="Arial Unicode MS"/>
        </w:rPr>
        <w:t xml:space="preserve"> can the bonuses be paid out?</w:t>
      </w:r>
    </w:p>
    <w:p w14:paraId="6FDEE49D" w14:textId="54F54473" w:rsidR="008C4CF5" w:rsidRDefault="008C4CF5" w:rsidP="008C4CF5">
      <w:pPr>
        <w:pStyle w:val="ListParagraph"/>
        <w:spacing w:after="0" w:line="240" w:lineRule="auto"/>
        <w:ind w:left="360"/>
        <w:rPr>
          <w:ins w:id="76" w:author="Danny" w:date="2020-03-29T22:57:00Z"/>
          <w:rFonts w:ascii="Arial Unicode MS" w:eastAsia="Arial Unicode MS" w:hAnsi="Arial Unicode MS" w:cs="Arial Unicode MS"/>
        </w:rPr>
      </w:pPr>
    </w:p>
    <w:p w14:paraId="604FD035" w14:textId="442422C5" w:rsidR="008C4CF5" w:rsidRDefault="008C4CF5" w:rsidP="008C4CF5">
      <w:pPr>
        <w:pStyle w:val="ListParagraph"/>
        <w:spacing w:after="0" w:line="240" w:lineRule="auto"/>
        <w:ind w:left="360"/>
        <w:rPr>
          <w:ins w:id="77" w:author="Danny" w:date="2020-03-29T23:02:00Z"/>
          <w:rFonts w:ascii="Arial Unicode MS" w:eastAsia="Arial Unicode MS" w:hAnsi="Arial Unicode MS" w:cs="Arial Unicode MS"/>
          <w:color w:val="4F81BD" w:themeColor="accent1"/>
        </w:rPr>
      </w:pPr>
      <w:ins w:id="78" w:author="Danny" w:date="2020-03-29T22:59:00Z">
        <w:r>
          <w:rPr>
            <w:rFonts w:ascii="Arial Unicode MS" w:eastAsia="Arial Unicode MS" w:hAnsi="Arial Unicode MS" w:cs="Arial Unicode MS"/>
            <w:color w:val="4F81BD" w:themeColor="accent1"/>
          </w:rPr>
          <w:t>Using the slot method:</w:t>
        </w:r>
      </w:ins>
    </w:p>
    <w:p w14:paraId="3956C432" w14:textId="77777777" w:rsidR="00BB23B1" w:rsidRDefault="00BB23B1" w:rsidP="008C4CF5">
      <w:pPr>
        <w:pStyle w:val="ListParagraph"/>
        <w:spacing w:after="0" w:line="240" w:lineRule="auto"/>
        <w:ind w:left="360"/>
        <w:rPr>
          <w:ins w:id="79" w:author="Danny" w:date="2020-03-29T22:59:00Z"/>
          <w:rFonts w:ascii="Arial Unicode MS" w:eastAsia="Arial Unicode MS" w:hAnsi="Arial Unicode MS" w:cs="Arial Unicode MS"/>
          <w:color w:val="4F81BD" w:themeColor="accent1"/>
        </w:rPr>
      </w:pPr>
    </w:p>
    <w:p w14:paraId="1C9DFFA5" w14:textId="4A5FD8D3" w:rsidR="008C4CF5" w:rsidRDefault="008C4CF5" w:rsidP="008C4CF5">
      <w:pPr>
        <w:pStyle w:val="ListParagraph"/>
        <w:spacing w:after="0" w:line="240" w:lineRule="auto"/>
        <w:ind w:left="360"/>
        <w:rPr>
          <w:ins w:id="80" w:author="Danny" w:date="2020-03-29T23:01:00Z"/>
          <w:rFonts w:ascii="Arial Unicode MS" w:eastAsia="Arial Unicode MS" w:hAnsi="Arial Unicode MS" w:cs="Arial Unicode MS"/>
          <w:color w:val="4F81BD" w:themeColor="accent1"/>
        </w:rPr>
      </w:pPr>
      <w:ins w:id="81" w:author="Danny" w:date="2020-03-29T22:59:00Z">
        <w:r>
          <w:rPr>
            <w:rFonts w:ascii="Arial Unicode MS" w:eastAsia="Arial Unicode MS" w:hAnsi="Arial Unicode MS" w:cs="Arial Unicode MS"/>
            <w:color w:val="4F81BD" w:themeColor="accent1"/>
          </w:rPr>
          <w:t xml:space="preserve">Office </w:t>
        </w:r>
      </w:ins>
      <w:ins w:id="82" w:author="Danny" w:date="2020-03-29T23:00:00Z">
        <w:r>
          <w:rPr>
            <w:rFonts w:ascii="Arial Unicode MS" w:eastAsia="Arial Unicode MS" w:hAnsi="Arial Unicode MS" w:cs="Arial Unicode MS"/>
            <w:color w:val="4F81BD" w:themeColor="accent1"/>
          </w:rPr>
          <w:t xml:space="preserve">A has three awards given. First will be out of a pool of 12 reps, second pool will be 11, third will be 10. Multiply together and our answer is </w:t>
        </w:r>
      </w:ins>
      <w:ins w:id="83" w:author="Danny" w:date="2020-03-29T23:01:00Z">
        <w:r>
          <w:rPr>
            <w:rFonts w:ascii="Arial Unicode MS" w:eastAsia="Arial Unicode MS" w:hAnsi="Arial Unicode MS" w:cs="Arial Unicode MS"/>
            <w:color w:val="4F81BD" w:themeColor="accent1"/>
          </w:rPr>
          <w:t>1,320</w:t>
        </w:r>
        <w:r w:rsidR="00BB23B1">
          <w:rPr>
            <w:rFonts w:ascii="Arial Unicode MS" w:eastAsia="Arial Unicode MS" w:hAnsi="Arial Unicode MS" w:cs="Arial Unicode MS"/>
            <w:color w:val="4F81BD" w:themeColor="accent1"/>
          </w:rPr>
          <w:t xml:space="preserve"> ways for the bonuses to be delivered in Office A.</w:t>
        </w:r>
      </w:ins>
    </w:p>
    <w:p w14:paraId="5A0DFE47" w14:textId="65E0CBA6" w:rsidR="00BB23B1" w:rsidRDefault="00BB23B1" w:rsidP="008C4CF5">
      <w:pPr>
        <w:pStyle w:val="ListParagraph"/>
        <w:spacing w:after="0" w:line="240" w:lineRule="auto"/>
        <w:ind w:left="360"/>
        <w:rPr>
          <w:ins w:id="84" w:author="Danny" w:date="2020-03-29T23:01:00Z"/>
          <w:rFonts w:ascii="Arial Unicode MS" w:eastAsia="Arial Unicode MS" w:hAnsi="Arial Unicode MS" w:cs="Arial Unicode MS"/>
          <w:color w:val="4F81BD" w:themeColor="accent1"/>
        </w:rPr>
      </w:pPr>
    </w:p>
    <w:p w14:paraId="7BF181AF" w14:textId="70DF5DF3" w:rsidR="00BB23B1" w:rsidRPr="008C4CF5" w:rsidRDefault="00BB23B1" w:rsidP="008C4CF5">
      <w:pPr>
        <w:pStyle w:val="ListParagraph"/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  <w:rPrChange w:id="85" w:author="Danny" w:date="2020-03-29T22:59:00Z">
            <w:rPr>
              <w:rFonts w:ascii="Arial Unicode MS" w:eastAsia="Arial Unicode MS" w:hAnsi="Arial Unicode MS" w:cs="Arial Unicode MS"/>
            </w:rPr>
          </w:rPrChange>
        </w:rPr>
        <w:pPrChange w:id="86" w:author="Danny" w:date="2020-03-29T22:57:00Z">
          <w:pPr>
            <w:pStyle w:val="ListParagraph"/>
            <w:numPr>
              <w:numId w:val="4"/>
            </w:numPr>
            <w:spacing w:after="0" w:line="240" w:lineRule="auto"/>
            <w:ind w:left="360" w:hanging="360"/>
          </w:pPr>
        </w:pPrChange>
      </w:pPr>
      <w:ins w:id="87" w:author="Danny" w:date="2020-03-29T23:01:00Z">
        <w:r>
          <w:rPr>
            <w:rFonts w:ascii="Arial Unicode MS" w:eastAsia="Arial Unicode MS" w:hAnsi="Arial Unicode MS" w:cs="Arial Unicode MS"/>
            <w:color w:val="4F81BD" w:themeColor="accent1"/>
          </w:rPr>
          <w:t>Office B has two awa</w:t>
        </w:r>
      </w:ins>
      <w:ins w:id="88" w:author="Danny" w:date="2020-03-29T23:02:00Z">
        <w:r>
          <w:rPr>
            <w:rFonts w:ascii="Arial Unicode MS" w:eastAsia="Arial Unicode MS" w:hAnsi="Arial Unicode MS" w:cs="Arial Unicode MS"/>
            <w:color w:val="4F81BD" w:themeColor="accent1"/>
          </w:rPr>
          <w:t>rds to be given. First will be out of a pool of 7 and the second pool will be 6. Multiply together and our answer is 42 ways for the bonuses to be delivered in Office B.</w:t>
        </w:r>
      </w:ins>
    </w:p>
    <w:p w14:paraId="727F518B" w14:textId="77777777" w:rsidR="00CF5A26" w:rsidRPr="001457FE" w:rsidRDefault="00CF5A26" w:rsidP="00A72087">
      <w:pPr>
        <w:rPr>
          <w:rFonts w:ascii="Arial Unicode MS" w:eastAsia="Arial Unicode MS" w:hAnsi="Arial Unicode MS" w:cs="Arial Unicode MS"/>
          <w:color w:val="000000"/>
          <w:shd w:val="clear" w:color="auto" w:fill="FFFFFF"/>
        </w:rPr>
      </w:pPr>
    </w:p>
    <w:p w14:paraId="1968271A" w14:textId="77777777" w:rsidR="00D651AE" w:rsidRPr="001457FE" w:rsidRDefault="00D651AE" w:rsidP="00D651AE">
      <w:pPr>
        <w:rPr>
          <w:rFonts w:ascii="Arial Unicode MS" w:eastAsia="Arial Unicode MS" w:hAnsi="Arial Unicode MS" w:cs="Arial Unicode MS"/>
          <w:sz w:val="22"/>
          <w:szCs w:val="22"/>
        </w:rPr>
      </w:pPr>
    </w:p>
    <w:p w14:paraId="4BB0CF9C" w14:textId="2AA3B9A5" w:rsidR="00D651AE" w:rsidRDefault="00D651AE" w:rsidP="00D651AE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ins w:id="89" w:author="Danny" w:date="2020-03-29T23:03:00Z"/>
          <w:rFonts w:ascii="Arial Unicode MS" w:eastAsia="Arial Unicode MS" w:hAnsi="Arial Unicode MS" w:cs="Arial Unicode MS"/>
        </w:rPr>
      </w:pPr>
      <w:r w:rsidRPr="001457FE">
        <w:rPr>
          <w:rFonts w:ascii="Arial Unicode MS" w:eastAsia="Arial Unicode MS" w:hAnsi="Arial Unicode MS" w:cs="Arial Unicode MS"/>
        </w:rPr>
        <w:t xml:space="preserve">How many distinguishable permutations can be made of the letters in the word </w:t>
      </w:r>
      <w:r w:rsidR="00FC4B9C" w:rsidRPr="001457FE">
        <w:rPr>
          <w:rFonts w:ascii="Arial Unicode MS" w:eastAsia="Arial Unicode MS" w:hAnsi="Arial Unicode MS" w:cs="Arial Unicode MS"/>
        </w:rPr>
        <w:t>STEGOSAURUS</w:t>
      </w:r>
      <w:r w:rsidRPr="001457FE">
        <w:rPr>
          <w:rFonts w:ascii="Arial Unicode MS" w:eastAsia="Arial Unicode MS" w:hAnsi="Arial Unicode MS" w:cs="Arial Unicode MS"/>
        </w:rPr>
        <w:t>?</w:t>
      </w:r>
    </w:p>
    <w:p w14:paraId="6615BFDD" w14:textId="6B6E61B7" w:rsidR="00BB23B1" w:rsidRDefault="00BB23B1" w:rsidP="00BB23B1">
      <w:pPr>
        <w:pStyle w:val="ListParagraph"/>
        <w:spacing w:after="0" w:line="240" w:lineRule="auto"/>
        <w:ind w:left="360"/>
        <w:rPr>
          <w:ins w:id="90" w:author="Danny" w:date="2020-03-29T23:03:00Z"/>
          <w:rFonts w:ascii="Arial Unicode MS" w:eastAsia="Arial Unicode MS" w:hAnsi="Arial Unicode MS" w:cs="Arial Unicode MS"/>
        </w:rPr>
      </w:pPr>
    </w:p>
    <w:p w14:paraId="2DD51F87" w14:textId="77777777" w:rsidR="00BB23B1" w:rsidRPr="00BB23B1" w:rsidRDefault="00BB23B1" w:rsidP="00BB23B1">
      <w:pPr>
        <w:ind w:left="360"/>
        <w:rPr>
          <w:ins w:id="91" w:author="Danny" w:date="2020-03-29T23:03:00Z"/>
          <w:rFonts w:ascii="Arial Unicode MS" w:eastAsia="Arial Unicode MS" w:hAnsi="Arial Unicode MS" w:cs="Arial Unicode MS"/>
          <w:color w:val="4F81BD" w:themeColor="accent1"/>
          <w:sz w:val="22"/>
          <w:szCs w:val="22"/>
          <w:rPrChange w:id="92" w:author="Danny" w:date="2020-03-29T23:03:00Z">
            <w:rPr>
              <w:ins w:id="93" w:author="Danny" w:date="2020-03-29T23:03:00Z"/>
              <w:rFonts w:ascii="Arial Unicode MS" w:eastAsia="Arial Unicode MS" w:hAnsi="Arial Unicode MS" w:cs="Arial Unicode MS"/>
              <w:color w:val="4F81BD" w:themeColor="accent1"/>
            </w:rPr>
          </w:rPrChange>
        </w:rPr>
      </w:pPr>
      <w:ins w:id="94" w:author="Danny" w:date="2020-03-29T23:03:00Z">
        <w:r w:rsidRPr="00BB23B1">
          <w:rPr>
            <w:rFonts w:ascii="Arial Unicode MS" w:eastAsia="Arial Unicode MS" w:hAnsi="Arial Unicode MS" w:cs="Arial Unicode MS"/>
            <w:color w:val="4F81BD" w:themeColor="accent1"/>
            <w:sz w:val="22"/>
            <w:szCs w:val="22"/>
            <w:rPrChange w:id="95" w:author="Danny" w:date="2020-03-29T23:03:00Z">
              <w:rPr>
                <w:rFonts w:ascii="Arial Unicode MS" w:eastAsia="Arial Unicode MS" w:hAnsi="Arial Unicode MS" w:cs="Arial Unicode MS"/>
                <w:color w:val="4F81BD" w:themeColor="accent1"/>
              </w:rPr>
            </w:rPrChange>
          </w:rPr>
          <w:t xml:space="preserve">The number of distinguishable permutations that can be formed from a collection of n objects where the first object appears </w:t>
        </w:r>
        <m:oMath>
          <m:sSub>
            <m:sSub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  <w:sz w:val="22"/>
                  <w:szCs w:val="22"/>
                  <w:rPrChange w:id="96" w:author="Danny" w:date="2020-03-29T23:03:00Z">
                    <w:rPr>
                      <w:rFonts w:ascii="Cambria Math" w:eastAsia="Arial Unicode MS" w:hAnsi="Cambria Math" w:cs="Arial Unicode MS"/>
                      <w:i/>
                      <w:color w:val="4F81BD" w:themeColor="accent1"/>
                      <w:sz w:val="22"/>
                      <w:szCs w:val="22"/>
                    </w:rPr>
                  </w:rPrChange>
                </w:rPr>
              </m:ctrlPr>
            </m:sSubPr>
            <m:e>
              <m:r>
                <w:rPr>
                  <w:rFonts w:ascii="Cambria Math" w:eastAsia="Arial Unicode MS" w:hAnsi="Cambria Math" w:cs="Arial Unicode MS"/>
                  <w:color w:val="4F81BD" w:themeColor="accent1"/>
                  <w:sz w:val="22"/>
                  <w:szCs w:val="22"/>
                  <w:rPrChange w:id="97" w:author="Danny" w:date="2020-03-29T23:03:00Z">
                    <w:rPr>
                      <w:rFonts w:ascii="Cambria Math" w:eastAsia="Arial Unicode MS" w:hAnsi="Cambria Math" w:cs="Arial Unicode MS"/>
                      <w:color w:val="4F81BD" w:themeColor="accent1"/>
                    </w:rPr>
                  </w:rPrChange>
                </w:rPr>
                <m:t>k</m:t>
              </m:r>
            </m:e>
            <m:sub>
              <m:r>
                <w:rPr>
                  <w:rFonts w:ascii="Cambria Math" w:eastAsia="Arial Unicode MS" w:hAnsi="Cambria Math" w:cs="Arial Unicode MS"/>
                  <w:color w:val="4F81BD" w:themeColor="accent1"/>
                  <w:sz w:val="22"/>
                  <w:szCs w:val="22"/>
                  <w:rPrChange w:id="98" w:author="Danny" w:date="2020-03-29T23:03:00Z">
                    <w:rPr>
                      <w:rFonts w:ascii="Cambria Math" w:eastAsia="Arial Unicode MS" w:hAnsi="Cambria Math" w:cs="Arial Unicode MS"/>
                      <w:color w:val="4F81BD" w:themeColor="accent1"/>
                    </w:rPr>
                  </w:rPrChange>
                </w:rPr>
                <m:t>1</m:t>
              </m:r>
            </m:sub>
          </m:sSub>
        </m:oMath>
        <w:r w:rsidRPr="00BB23B1">
          <w:rPr>
            <w:rFonts w:ascii="Arial Unicode MS" w:eastAsia="Arial Unicode MS" w:hAnsi="Arial Unicode MS" w:cs="Arial Unicode MS"/>
            <w:color w:val="4F81BD" w:themeColor="accent1"/>
            <w:sz w:val="22"/>
            <w:szCs w:val="22"/>
            <w:rPrChange w:id="99" w:author="Danny" w:date="2020-03-29T23:03:00Z">
              <w:rPr>
                <w:rFonts w:ascii="Arial Unicode MS" w:eastAsia="Arial Unicode MS" w:hAnsi="Arial Unicode MS" w:cs="Arial Unicode MS"/>
                <w:color w:val="4F81BD" w:themeColor="accent1"/>
              </w:rPr>
            </w:rPrChange>
          </w:rPr>
          <w:t xml:space="preserve"> times, the s</w:t>
        </w:r>
        <w:proofErr w:type="spellStart"/>
        <w:r w:rsidRPr="00BB23B1">
          <w:rPr>
            <w:rFonts w:ascii="Arial Unicode MS" w:eastAsia="Arial Unicode MS" w:hAnsi="Arial Unicode MS" w:cs="Arial Unicode MS"/>
            <w:color w:val="4F81BD" w:themeColor="accent1"/>
            <w:sz w:val="22"/>
            <w:szCs w:val="22"/>
            <w:rPrChange w:id="100" w:author="Danny" w:date="2020-03-29T23:03:00Z">
              <w:rPr>
                <w:rFonts w:ascii="Arial Unicode MS" w:eastAsia="Arial Unicode MS" w:hAnsi="Arial Unicode MS" w:cs="Arial Unicode MS"/>
                <w:color w:val="4F81BD" w:themeColor="accent1"/>
              </w:rPr>
            </w:rPrChange>
          </w:rPr>
          <w:t>econd</w:t>
        </w:r>
        <w:proofErr w:type="spellEnd"/>
        <w:r w:rsidRPr="00BB23B1">
          <w:rPr>
            <w:rFonts w:ascii="Arial Unicode MS" w:eastAsia="Arial Unicode MS" w:hAnsi="Arial Unicode MS" w:cs="Arial Unicode MS"/>
            <w:color w:val="4F81BD" w:themeColor="accent1"/>
            <w:sz w:val="22"/>
            <w:szCs w:val="22"/>
            <w:rPrChange w:id="101" w:author="Danny" w:date="2020-03-29T23:03:00Z">
              <w:rPr>
                <w:rFonts w:ascii="Arial Unicode MS" w:eastAsia="Arial Unicode MS" w:hAnsi="Arial Unicode MS" w:cs="Arial Unicode MS"/>
                <w:color w:val="4F81BD" w:themeColor="accent1"/>
              </w:rPr>
            </w:rPrChange>
          </w:rPr>
          <w:t xml:space="preserve"> object appears </w:t>
        </w:r>
        <m:oMath>
          <m:sSub>
            <m:sSub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  <w:sz w:val="22"/>
                  <w:szCs w:val="22"/>
                  <w:rPrChange w:id="102" w:author="Danny" w:date="2020-03-29T23:03:00Z">
                    <w:rPr>
                      <w:rFonts w:ascii="Cambria Math" w:eastAsia="Arial Unicode MS" w:hAnsi="Cambria Math" w:cs="Arial Unicode MS"/>
                      <w:i/>
                      <w:color w:val="4F81BD" w:themeColor="accent1"/>
                      <w:sz w:val="22"/>
                      <w:szCs w:val="22"/>
                    </w:rPr>
                  </w:rPrChange>
                </w:rPr>
              </m:ctrlPr>
            </m:sSubPr>
            <m:e>
              <m:r>
                <w:rPr>
                  <w:rFonts w:ascii="Cambria Math" w:eastAsia="Arial Unicode MS" w:hAnsi="Cambria Math" w:cs="Arial Unicode MS"/>
                  <w:color w:val="4F81BD" w:themeColor="accent1"/>
                  <w:sz w:val="22"/>
                  <w:szCs w:val="22"/>
                  <w:rPrChange w:id="103" w:author="Danny" w:date="2020-03-29T23:03:00Z">
                    <w:rPr>
                      <w:rFonts w:ascii="Cambria Math" w:eastAsia="Arial Unicode MS" w:hAnsi="Cambria Math" w:cs="Arial Unicode MS"/>
                      <w:color w:val="4F81BD" w:themeColor="accent1"/>
                    </w:rPr>
                  </w:rPrChange>
                </w:rPr>
                <m:t>k</m:t>
              </m:r>
            </m:e>
            <m:sub>
              <m:r>
                <w:rPr>
                  <w:rFonts w:ascii="Cambria Math" w:eastAsia="Arial Unicode MS" w:hAnsi="Cambria Math" w:cs="Arial Unicode MS"/>
                  <w:color w:val="4F81BD" w:themeColor="accent1"/>
                  <w:sz w:val="22"/>
                  <w:szCs w:val="22"/>
                  <w:rPrChange w:id="104" w:author="Danny" w:date="2020-03-29T23:03:00Z">
                    <w:rPr>
                      <w:rFonts w:ascii="Cambria Math" w:eastAsia="Arial Unicode MS" w:hAnsi="Cambria Math" w:cs="Arial Unicode MS"/>
                      <w:color w:val="4F81BD" w:themeColor="accent1"/>
                    </w:rPr>
                  </w:rPrChange>
                </w:rPr>
                <m:t>2</m:t>
              </m:r>
            </m:sub>
          </m:sSub>
        </m:oMath>
        <w:r w:rsidRPr="00BB23B1">
          <w:rPr>
            <w:rFonts w:ascii="Arial Unicode MS" w:eastAsia="Arial Unicode MS" w:hAnsi="Arial Unicode MS" w:cs="Arial Unicode MS"/>
            <w:color w:val="4F81BD" w:themeColor="accent1"/>
            <w:sz w:val="22"/>
            <w:szCs w:val="22"/>
            <w:rPrChange w:id="105" w:author="Danny" w:date="2020-03-29T23:03:00Z">
              <w:rPr>
                <w:rFonts w:ascii="Arial Unicode MS" w:eastAsia="Arial Unicode MS" w:hAnsi="Arial Unicode MS" w:cs="Arial Unicode MS"/>
                <w:color w:val="4F81BD" w:themeColor="accent1"/>
              </w:rPr>
            </w:rPrChange>
          </w:rPr>
          <w:t xml:space="preserve"> times, and so on is</w:t>
        </w:r>
      </w:ins>
    </w:p>
    <w:p w14:paraId="642754CF" w14:textId="77777777" w:rsidR="00BB23B1" w:rsidRPr="00BB23B1" w:rsidRDefault="00BB23B1" w:rsidP="00BB23B1">
      <w:pPr>
        <w:ind w:left="360"/>
        <w:rPr>
          <w:ins w:id="106" w:author="Danny" w:date="2020-03-29T23:03:00Z"/>
          <w:rFonts w:ascii="Arial Unicode MS" w:eastAsia="Arial Unicode MS" w:hAnsi="Arial Unicode MS" w:cs="Arial Unicode MS"/>
          <w:color w:val="4F81BD" w:themeColor="accent1"/>
          <w:sz w:val="22"/>
          <w:szCs w:val="22"/>
          <w:rPrChange w:id="107" w:author="Danny" w:date="2020-03-29T23:03:00Z">
            <w:rPr>
              <w:ins w:id="108" w:author="Danny" w:date="2020-03-29T23:03:00Z"/>
              <w:rFonts w:ascii="Arial Unicode MS" w:eastAsia="Arial Unicode MS" w:hAnsi="Arial Unicode MS" w:cs="Arial Unicode MS"/>
              <w:color w:val="4F81BD" w:themeColor="accent1"/>
            </w:rPr>
          </w:rPrChange>
        </w:rPr>
      </w:pPr>
      <m:oMathPara>
        <m:oMath>
          <m:f>
            <m:fPr>
              <m:ctrlPr>
                <w:ins w:id="109" w:author="Danny" w:date="2020-03-29T23:03:00Z">
                  <w:rPr>
                    <w:rFonts w:ascii="Cambria Math" w:eastAsia="Arial Unicode MS" w:hAnsi="Cambria Math" w:cs="Arial Unicode MS"/>
                    <w:i/>
                    <w:color w:val="4F81BD" w:themeColor="accent1"/>
                    <w:sz w:val="22"/>
                    <w:szCs w:val="22"/>
                    <w:rPrChange w:id="110" w:author="Danny" w:date="2020-03-29T23:03:00Z">
                      <w:rPr>
                        <w:rFonts w:ascii="Cambria Math" w:eastAsia="Arial Unicode MS" w:hAnsi="Cambria Math" w:cs="Arial Unicode MS"/>
                        <w:i/>
                        <w:color w:val="4F81BD" w:themeColor="accent1"/>
                        <w:sz w:val="22"/>
                        <w:szCs w:val="22"/>
                      </w:rPr>
                    </w:rPrChange>
                  </w:rPr>
                </w:ins>
              </m:ctrlPr>
            </m:fPr>
            <m:num>
              <m:r>
                <w:ins w:id="111" w:author="Danny" w:date="2020-03-29T23:03:00Z">
                  <w:rPr>
                    <w:rFonts w:ascii="Cambria Math" w:eastAsia="Arial Unicode MS" w:hAnsi="Cambria Math" w:cs="Arial Unicode MS"/>
                    <w:color w:val="4F81BD" w:themeColor="accent1"/>
                    <w:sz w:val="22"/>
                    <w:szCs w:val="22"/>
                    <w:rPrChange w:id="112" w:author="Danny" w:date="2020-03-29T23:03:00Z">
                      <w:rPr>
                        <w:rFonts w:ascii="Cambria Math" w:eastAsia="Arial Unicode MS" w:hAnsi="Cambria Math" w:cs="Arial Unicode MS"/>
                        <w:color w:val="4F81BD" w:themeColor="accent1"/>
                      </w:rPr>
                    </w:rPrChange>
                  </w:rPr>
                  <m:t>n!</m:t>
                </w:ins>
              </m:r>
            </m:num>
            <m:den>
              <m:sSub>
                <m:sSubPr>
                  <m:ctrlPr>
                    <w:ins w:id="113" w:author="Danny" w:date="2020-03-29T23:03:00Z">
                      <w:rPr>
                        <w:rFonts w:ascii="Cambria Math" w:eastAsia="Arial Unicode MS" w:hAnsi="Cambria Math" w:cs="Arial Unicode MS"/>
                        <w:i/>
                        <w:color w:val="4F81BD" w:themeColor="accent1"/>
                        <w:sz w:val="22"/>
                        <w:szCs w:val="22"/>
                        <w:rPrChange w:id="114" w:author="Danny" w:date="2020-03-29T23:03:00Z">
                          <w:rPr>
                            <w:rFonts w:ascii="Cambria Math" w:eastAsia="Arial Unicode MS" w:hAnsi="Cambria Math" w:cs="Arial Unicode MS"/>
                            <w:i/>
                            <w:color w:val="4F81BD" w:themeColor="accent1"/>
                            <w:sz w:val="22"/>
                            <w:szCs w:val="22"/>
                          </w:rPr>
                        </w:rPrChange>
                      </w:rPr>
                    </w:ins>
                  </m:ctrlPr>
                </m:sSubPr>
                <m:e>
                  <m:r>
                    <w:ins w:id="115" w:author="Danny" w:date="2020-03-29T23:03:00Z">
                      <w:rPr>
                        <w:rFonts w:ascii="Cambria Math" w:eastAsia="Arial Unicode MS" w:hAnsi="Cambria Math" w:cs="Arial Unicode MS"/>
                        <w:color w:val="4F81BD" w:themeColor="accent1"/>
                        <w:sz w:val="22"/>
                        <w:szCs w:val="22"/>
                        <w:rPrChange w:id="116" w:author="Danny" w:date="2020-03-29T23:03:00Z">
                          <w:rPr>
                            <w:rFonts w:ascii="Cambria Math" w:eastAsia="Arial Unicode MS" w:hAnsi="Cambria Math" w:cs="Arial Unicode MS"/>
                            <w:color w:val="4F81BD" w:themeColor="accent1"/>
                          </w:rPr>
                        </w:rPrChange>
                      </w:rPr>
                      <m:t>k</m:t>
                    </w:ins>
                  </m:r>
                </m:e>
                <m:sub>
                  <m:r>
                    <w:ins w:id="117" w:author="Danny" w:date="2020-03-29T23:03:00Z">
                      <w:rPr>
                        <w:rFonts w:ascii="Cambria Math" w:eastAsia="Arial Unicode MS" w:hAnsi="Cambria Math" w:cs="Arial Unicode MS"/>
                        <w:color w:val="4F81BD" w:themeColor="accent1"/>
                        <w:sz w:val="22"/>
                        <w:szCs w:val="22"/>
                        <w:rPrChange w:id="118" w:author="Danny" w:date="2020-03-29T23:03:00Z">
                          <w:rPr>
                            <w:rFonts w:ascii="Cambria Math" w:eastAsia="Arial Unicode MS" w:hAnsi="Cambria Math" w:cs="Arial Unicode MS"/>
                            <w:color w:val="4F81BD" w:themeColor="accent1"/>
                          </w:rPr>
                        </w:rPrChange>
                      </w:rPr>
                      <m:t>1</m:t>
                    </w:ins>
                  </m:r>
                </m:sub>
              </m:sSub>
              <m:r>
                <w:ins w:id="119" w:author="Danny" w:date="2020-03-29T23:03:00Z">
                  <w:rPr>
                    <w:rFonts w:ascii="Cambria Math" w:eastAsia="Arial Unicode MS" w:hAnsi="Cambria Math" w:cs="Arial Unicode MS"/>
                    <w:color w:val="4F81BD" w:themeColor="accent1"/>
                    <w:sz w:val="22"/>
                    <w:szCs w:val="22"/>
                    <w:rPrChange w:id="120" w:author="Danny" w:date="2020-03-29T23:03:00Z">
                      <w:rPr>
                        <w:rFonts w:ascii="Cambria Math" w:eastAsia="Arial Unicode MS" w:hAnsi="Cambria Math" w:cs="Arial Unicode MS"/>
                        <w:color w:val="4F81BD" w:themeColor="accent1"/>
                      </w:rPr>
                    </w:rPrChange>
                  </w:rPr>
                  <m:t>!</m:t>
                </w:ins>
              </m:r>
              <m:sSub>
                <m:sSubPr>
                  <m:ctrlPr>
                    <w:ins w:id="121" w:author="Danny" w:date="2020-03-29T23:03:00Z">
                      <w:rPr>
                        <w:rFonts w:ascii="Cambria Math" w:eastAsia="Arial Unicode MS" w:hAnsi="Cambria Math" w:cs="Arial Unicode MS"/>
                        <w:i/>
                        <w:color w:val="4F81BD" w:themeColor="accent1"/>
                        <w:sz w:val="22"/>
                        <w:szCs w:val="22"/>
                        <w:rPrChange w:id="122" w:author="Danny" w:date="2020-03-29T23:03:00Z">
                          <w:rPr>
                            <w:rFonts w:ascii="Cambria Math" w:eastAsia="Arial Unicode MS" w:hAnsi="Cambria Math" w:cs="Arial Unicode MS"/>
                            <w:i/>
                            <w:color w:val="4F81BD" w:themeColor="accent1"/>
                            <w:sz w:val="22"/>
                            <w:szCs w:val="22"/>
                          </w:rPr>
                        </w:rPrChange>
                      </w:rPr>
                    </w:ins>
                  </m:ctrlPr>
                </m:sSubPr>
                <m:e>
                  <m:r>
                    <w:ins w:id="123" w:author="Danny" w:date="2020-03-29T23:03:00Z">
                      <w:rPr>
                        <w:rFonts w:ascii="Cambria Math" w:eastAsia="Arial Unicode MS" w:hAnsi="Cambria Math" w:cs="Arial Unicode MS"/>
                        <w:color w:val="4F81BD" w:themeColor="accent1"/>
                        <w:sz w:val="22"/>
                        <w:szCs w:val="22"/>
                        <w:rPrChange w:id="124" w:author="Danny" w:date="2020-03-29T23:03:00Z">
                          <w:rPr>
                            <w:rFonts w:ascii="Cambria Math" w:eastAsia="Arial Unicode MS" w:hAnsi="Cambria Math" w:cs="Arial Unicode MS"/>
                            <w:color w:val="4F81BD" w:themeColor="accent1"/>
                          </w:rPr>
                        </w:rPrChange>
                      </w:rPr>
                      <m:t>k</m:t>
                    </w:ins>
                  </m:r>
                </m:e>
                <m:sub>
                  <m:r>
                    <w:ins w:id="125" w:author="Danny" w:date="2020-03-29T23:03:00Z">
                      <w:rPr>
                        <w:rFonts w:ascii="Cambria Math" w:eastAsia="Arial Unicode MS" w:hAnsi="Cambria Math" w:cs="Arial Unicode MS"/>
                        <w:color w:val="4F81BD" w:themeColor="accent1"/>
                        <w:sz w:val="22"/>
                        <w:szCs w:val="22"/>
                        <w:rPrChange w:id="126" w:author="Danny" w:date="2020-03-29T23:03:00Z">
                          <w:rPr>
                            <w:rFonts w:ascii="Cambria Math" w:eastAsia="Arial Unicode MS" w:hAnsi="Cambria Math" w:cs="Arial Unicode MS"/>
                            <w:color w:val="4F81BD" w:themeColor="accent1"/>
                          </w:rPr>
                        </w:rPrChange>
                      </w:rPr>
                      <m:t>2</m:t>
                    </w:ins>
                  </m:r>
                </m:sub>
              </m:sSub>
              <m:r>
                <w:ins w:id="127" w:author="Danny" w:date="2020-03-29T23:03:00Z">
                  <w:rPr>
                    <w:rFonts w:ascii="Cambria Math" w:eastAsia="Arial Unicode MS" w:hAnsi="Cambria Math" w:cs="Arial Unicode MS"/>
                    <w:color w:val="4F81BD" w:themeColor="accent1"/>
                    <w:sz w:val="22"/>
                    <w:szCs w:val="22"/>
                    <w:rPrChange w:id="128" w:author="Danny" w:date="2020-03-29T23:03:00Z">
                      <w:rPr>
                        <w:rFonts w:ascii="Cambria Math" w:eastAsia="Arial Unicode MS" w:hAnsi="Cambria Math" w:cs="Arial Unicode MS"/>
                        <w:color w:val="4F81BD" w:themeColor="accent1"/>
                      </w:rPr>
                    </w:rPrChange>
                  </w:rPr>
                  <m:t>!…</m:t>
                </w:ins>
              </m:r>
              <m:sSub>
                <m:sSubPr>
                  <m:ctrlPr>
                    <w:ins w:id="129" w:author="Danny" w:date="2020-03-29T23:03:00Z">
                      <w:rPr>
                        <w:rFonts w:ascii="Cambria Math" w:eastAsia="Arial Unicode MS" w:hAnsi="Cambria Math" w:cs="Arial Unicode MS"/>
                        <w:i/>
                        <w:color w:val="4F81BD" w:themeColor="accent1"/>
                        <w:sz w:val="22"/>
                        <w:szCs w:val="22"/>
                        <w:rPrChange w:id="130" w:author="Danny" w:date="2020-03-29T23:03:00Z">
                          <w:rPr>
                            <w:rFonts w:ascii="Cambria Math" w:eastAsia="Arial Unicode MS" w:hAnsi="Cambria Math" w:cs="Arial Unicode MS"/>
                            <w:i/>
                            <w:color w:val="4F81BD" w:themeColor="accent1"/>
                            <w:sz w:val="22"/>
                            <w:szCs w:val="22"/>
                          </w:rPr>
                        </w:rPrChange>
                      </w:rPr>
                    </w:ins>
                  </m:ctrlPr>
                </m:sSubPr>
                <m:e>
                  <m:r>
                    <w:ins w:id="131" w:author="Danny" w:date="2020-03-29T23:03:00Z">
                      <w:rPr>
                        <w:rFonts w:ascii="Cambria Math" w:eastAsia="Arial Unicode MS" w:hAnsi="Cambria Math" w:cs="Arial Unicode MS"/>
                        <w:color w:val="4F81BD" w:themeColor="accent1"/>
                        <w:sz w:val="22"/>
                        <w:szCs w:val="22"/>
                        <w:rPrChange w:id="132" w:author="Danny" w:date="2020-03-29T23:03:00Z">
                          <w:rPr>
                            <w:rFonts w:ascii="Cambria Math" w:eastAsia="Arial Unicode MS" w:hAnsi="Cambria Math" w:cs="Arial Unicode MS"/>
                            <w:color w:val="4F81BD" w:themeColor="accent1"/>
                          </w:rPr>
                        </w:rPrChange>
                      </w:rPr>
                      <m:t>k</m:t>
                    </w:ins>
                  </m:r>
                </m:e>
                <m:sub>
                  <m:r>
                    <w:ins w:id="133" w:author="Danny" w:date="2020-03-29T23:03:00Z">
                      <w:rPr>
                        <w:rFonts w:ascii="Cambria Math" w:eastAsia="Arial Unicode MS" w:hAnsi="Cambria Math" w:cs="Arial Unicode MS"/>
                        <w:color w:val="4F81BD" w:themeColor="accent1"/>
                        <w:sz w:val="22"/>
                        <w:szCs w:val="22"/>
                        <w:rPrChange w:id="134" w:author="Danny" w:date="2020-03-29T23:03:00Z">
                          <w:rPr>
                            <w:rFonts w:ascii="Cambria Math" w:eastAsia="Arial Unicode MS" w:hAnsi="Cambria Math" w:cs="Arial Unicode MS"/>
                            <w:color w:val="4F81BD" w:themeColor="accent1"/>
                          </w:rPr>
                        </w:rPrChange>
                      </w:rPr>
                      <m:t>t</m:t>
                    </w:ins>
                  </m:r>
                </m:sub>
              </m:sSub>
              <m:r>
                <w:ins w:id="135" w:author="Danny" w:date="2020-03-29T23:03:00Z">
                  <w:rPr>
                    <w:rFonts w:ascii="Cambria Math" w:eastAsia="Arial Unicode MS" w:hAnsi="Cambria Math" w:cs="Arial Unicode MS"/>
                    <w:color w:val="4F81BD" w:themeColor="accent1"/>
                    <w:sz w:val="22"/>
                    <w:szCs w:val="22"/>
                    <w:rPrChange w:id="136" w:author="Danny" w:date="2020-03-29T23:03:00Z">
                      <w:rPr>
                        <w:rFonts w:ascii="Cambria Math" w:eastAsia="Arial Unicode MS" w:hAnsi="Cambria Math" w:cs="Arial Unicode MS"/>
                        <w:color w:val="4F81BD" w:themeColor="accent1"/>
                      </w:rPr>
                    </w:rPrChange>
                  </w:rPr>
                  <m:t>!</m:t>
                </w:ins>
              </m:r>
            </m:den>
          </m:f>
        </m:oMath>
      </m:oMathPara>
    </w:p>
    <w:p w14:paraId="53ED7013" w14:textId="77777777" w:rsidR="00BB23B1" w:rsidRPr="00BB23B1" w:rsidRDefault="00BB23B1" w:rsidP="00BB23B1">
      <w:pPr>
        <w:ind w:left="360"/>
        <w:rPr>
          <w:ins w:id="137" w:author="Danny" w:date="2020-03-29T23:03:00Z"/>
          <w:rFonts w:ascii="Arial Unicode MS" w:eastAsia="Arial Unicode MS" w:hAnsi="Arial Unicode MS" w:cs="Arial Unicode MS"/>
          <w:color w:val="4F81BD" w:themeColor="accent1"/>
          <w:sz w:val="22"/>
          <w:szCs w:val="22"/>
          <w:rPrChange w:id="138" w:author="Danny" w:date="2020-03-29T23:03:00Z">
            <w:rPr>
              <w:ins w:id="139" w:author="Danny" w:date="2020-03-29T23:03:00Z"/>
              <w:rFonts w:ascii="Arial Unicode MS" w:eastAsia="Arial Unicode MS" w:hAnsi="Arial Unicode MS" w:cs="Arial Unicode MS"/>
              <w:color w:val="4F81BD" w:themeColor="accent1"/>
            </w:rPr>
          </w:rPrChange>
        </w:rPr>
      </w:pPr>
    </w:p>
    <w:p w14:paraId="56F171CD" w14:textId="64AAEE48" w:rsidR="00BB23B1" w:rsidRPr="00BB23B1" w:rsidRDefault="00BB23B1" w:rsidP="00BB23B1">
      <w:pPr>
        <w:ind w:left="360"/>
        <w:rPr>
          <w:ins w:id="140" w:author="Danny" w:date="2020-03-29T23:03:00Z"/>
          <w:rFonts w:ascii="Arial Unicode MS" w:eastAsia="Arial Unicode MS" w:hAnsi="Arial Unicode MS" w:cs="Arial Unicode MS"/>
          <w:color w:val="4F81BD" w:themeColor="accent1"/>
          <w:sz w:val="22"/>
          <w:szCs w:val="22"/>
          <w:rPrChange w:id="141" w:author="Danny" w:date="2020-03-29T23:03:00Z">
            <w:rPr>
              <w:ins w:id="142" w:author="Danny" w:date="2020-03-29T23:03:00Z"/>
              <w:rFonts w:ascii="Arial Unicode MS" w:eastAsia="Arial Unicode MS" w:hAnsi="Arial Unicode MS" w:cs="Arial Unicode MS"/>
              <w:color w:val="4F81BD" w:themeColor="accent1"/>
            </w:rPr>
          </w:rPrChange>
        </w:rPr>
      </w:pPr>
      <w:proofErr w:type="gramStart"/>
      <w:ins w:id="143" w:author="Danny" w:date="2020-03-29T23:03:00Z">
        <w:r w:rsidRPr="00BB23B1">
          <w:rPr>
            <w:rFonts w:ascii="Arial Unicode MS" w:eastAsia="Arial Unicode MS" w:hAnsi="Arial Unicode MS" w:cs="Arial Unicode MS"/>
            <w:color w:val="4F81BD" w:themeColor="accent1"/>
            <w:sz w:val="22"/>
            <w:szCs w:val="22"/>
            <w:rPrChange w:id="144" w:author="Danny" w:date="2020-03-29T23:03:00Z">
              <w:rPr>
                <w:rFonts w:ascii="Arial Unicode MS" w:eastAsia="Arial Unicode MS" w:hAnsi="Arial Unicode MS" w:cs="Arial Unicode MS"/>
                <w:color w:val="4F81BD" w:themeColor="accent1"/>
              </w:rPr>
            </w:rPrChange>
          </w:rPr>
          <w:t>So</w:t>
        </w:r>
        <w:proofErr w:type="gramEnd"/>
        <w:r w:rsidRPr="00BB23B1">
          <w:rPr>
            <w:rFonts w:ascii="Arial Unicode MS" w:eastAsia="Arial Unicode MS" w:hAnsi="Arial Unicode MS" w:cs="Arial Unicode MS"/>
            <w:color w:val="4F81BD" w:themeColor="accent1"/>
            <w:sz w:val="22"/>
            <w:szCs w:val="22"/>
            <w:rPrChange w:id="145" w:author="Danny" w:date="2020-03-29T23:03:00Z">
              <w:rPr>
                <w:rFonts w:ascii="Arial Unicode MS" w:eastAsia="Arial Unicode MS" w:hAnsi="Arial Unicode MS" w:cs="Arial Unicode MS"/>
                <w:color w:val="4F81BD" w:themeColor="accent1"/>
              </w:rPr>
            </w:rPrChange>
          </w:rPr>
          <w:t xml:space="preserve"> for </w:t>
        </w:r>
        <w:r>
          <w:rPr>
            <w:rFonts w:ascii="Arial Unicode MS" w:eastAsia="Arial Unicode MS" w:hAnsi="Arial Unicode MS" w:cs="Arial Unicode MS"/>
            <w:color w:val="4F81BD" w:themeColor="accent1"/>
            <w:sz w:val="22"/>
            <w:szCs w:val="22"/>
          </w:rPr>
          <w:t>STEGOSAURUS</w:t>
        </w:r>
        <w:r w:rsidRPr="00BB23B1">
          <w:rPr>
            <w:rFonts w:ascii="Arial Unicode MS" w:eastAsia="Arial Unicode MS" w:hAnsi="Arial Unicode MS" w:cs="Arial Unicode MS"/>
            <w:color w:val="4F81BD" w:themeColor="accent1"/>
            <w:sz w:val="22"/>
            <w:szCs w:val="22"/>
            <w:rPrChange w:id="146" w:author="Danny" w:date="2020-03-29T23:03:00Z">
              <w:rPr>
                <w:rFonts w:ascii="Arial Unicode MS" w:eastAsia="Arial Unicode MS" w:hAnsi="Arial Unicode MS" w:cs="Arial Unicode MS"/>
                <w:color w:val="4F81BD" w:themeColor="accent1"/>
              </w:rPr>
            </w:rPrChange>
          </w:rPr>
          <w:t>, that gives us</w:t>
        </w:r>
      </w:ins>
    </w:p>
    <w:p w14:paraId="07A7AAB4" w14:textId="22211AF7" w:rsidR="00BB23B1" w:rsidRPr="00BB23B1" w:rsidRDefault="00BB23B1" w:rsidP="00BB23B1">
      <w:pPr>
        <w:ind w:left="360"/>
        <w:rPr>
          <w:ins w:id="147" w:author="Danny" w:date="2020-03-29T23:03:00Z"/>
          <w:rFonts w:ascii="Arial Unicode MS" w:eastAsia="Arial Unicode MS" w:hAnsi="Arial Unicode MS" w:cs="Arial Unicode MS"/>
          <w:color w:val="C0504D" w:themeColor="accent2"/>
          <w:sz w:val="22"/>
          <w:szCs w:val="22"/>
          <w:rPrChange w:id="148" w:author="Danny" w:date="2020-03-29T23:03:00Z">
            <w:rPr>
              <w:ins w:id="149" w:author="Danny" w:date="2020-03-29T23:03:00Z"/>
              <w:rFonts w:ascii="Arial Unicode MS" w:eastAsia="Arial Unicode MS" w:hAnsi="Arial Unicode MS" w:cs="Arial Unicode MS"/>
              <w:color w:val="C0504D" w:themeColor="accent2"/>
            </w:rPr>
          </w:rPrChange>
        </w:rPr>
      </w:pPr>
      <m:oMathPara>
        <m:oMath>
          <m:f>
            <m:fPr>
              <m:ctrlPr>
                <w:ins w:id="150" w:author="Danny" w:date="2020-03-29T23:03:00Z">
                  <w:rPr>
                    <w:rFonts w:ascii="Cambria Math" w:eastAsia="Arial Unicode MS" w:hAnsi="Cambria Math" w:cs="Arial Unicode MS"/>
                    <w:i/>
                    <w:color w:val="4F81BD" w:themeColor="accent1"/>
                    <w:sz w:val="22"/>
                    <w:szCs w:val="22"/>
                    <w:rPrChange w:id="151" w:author="Danny" w:date="2020-03-29T23:03:00Z">
                      <w:rPr>
                        <w:rFonts w:ascii="Cambria Math" w:eastAsia="Arial Unicode MS" w:hAnsi="Cambria Math" w:cs="Arial Unicode MS"/>
                        <w:i/>
                        <w:color w:val="4F81BD" w:themeColor="accent1"/>
                        <w:sz w:val="22"/>
                        <w:szCs w:val="22"/>
                      </w:rPr>
                    </w:rPrChange>
                  </w:rPr>
                </w:ins>
              </m:ctrlPr>
            </m:fPr>
            <m:num>
              <m:r>
                <w:ins w:id="152" w:author="Danny" w:date="2020-03-29T23:03:00Z">
                  <w:rPr>
                    <w:rFonts w:ascii="Cambria Math" w:eastAsia="Arial Unicode MS" w:hAnsi="Cambria Math" w:cs="Arial Unicode MS"/>
                    <w:color w:val="4F81BD" w:themeColor="accent1"/>
                    <w:sz w:val="22"/>
                    <w:szCs w:val="22"/>
                    <w:rPrChange w:id="153" w:author="Danny" w:date="2020-03-29T23:03:00Z">
                      <w:rPr>
                        <w:rFonts w:ascii="Cambria Math" w:eastAsia="Arial Unicode MS" w:hAnsi="Cambria Math" w:cs="Arial Unicode MS"/>
                        <w:color w:val="4F81BD" w:themeColor="accent1"/>
                      </w:rPr>
                    </w:rPrChange>
                  </w:rPr>
                  <m:t>1</m:t>
                </w:ins>
              </m:r>
              <m:r>
                <w:ins w:id="154" w:author="Danny" w:date="2020-03-29T23:03:00Z">
                  <w:rPr>
                    <w:rFonts w:ascii="Cambria Math" w:eastAsia="Arial Unicode MS" w:hAnsi="Cambria Math" w:cs="Arial Unicode MS"/>
                    <w:color w:val="4F81BD" w:themeColor="accent1"/>
                    <w:sz w:val="22"/>
                    <w:szCs w:val="22"/>
                  </w:rPr>
                  <m:t>1</m:t>
                </w:ins>
              </m:r>
              <m:r>
                <w:ins w:id="155" w:author="Danny" w:date="2020-03-29T23:03:00Z">
                  <w:rPr>
                    <w:rFonts w:ascii="Cambria Math" w:eastAsia="Arial Unicode MS" w:hAnsi="Cambria Math" w:cs="Arial Unicode MS"/>
                    <w:color w:val="4F81BD" w:themeColor="accent1"/>
                    <w:sz w:val="22"/>
                    <w:szCs w:val="22"/>
                    <w:rPrChange w:id="156" w:author="Danny" w:date="2020-03-29T23:03:00Z">
                      <w:rPr>
                        <w:rFonts w:ascii="Cambria Math" w:eastAsia="Arial Unicode MS" w:hAnsi="Cambria Math" w:cs="Arial Unicode MS"/>
                        <w:color w:val="4F81BD" w:themeColor="accent1"/>
                      </w:rPr>
                    </w:rPrChange>
                  </w:rPr>
                  <m:t>!</m:t>
                </w:ins>
              </m:r>
            </m:num>
            <m:den>
              <m:r>
                <w:ins w:id="157" w:author="Danny" w:date="2020-03-29T23:04:00Z">
                  <w:rPr>
                    <w:rFonts w:ascii="Cambria Math" w:eastAsia="Arial Unicode MS" w:hAnsi="Cambria Math" w:cs="Arial Unicode MS"/>
                    <w:color w:val="4F81BD" w:themeColor="accent1"/>
                    <w:sz w:val="22"/>
                    <w:szCs w:val="22"/>
                  </w:rPr>
                  <m:t>3!1!1!1!1!1!2!1!</m:t>
                </w:ins>
              </m:r>
            </m:den>
          </m:f>
          <m:r>
            <w:ins w:id="158" w:author="Danny" w:date="2020-03-29T23:03:00Z">
              <w:rPr>
                <w:rFonts w:ascii="Cambria Math" w:eastAsia="Arial Unicode MS" w:hAnsi="Cambria Math" w:cs="Arial Unicode MS"/>
                <w:color w:val="4F81BD" w:themeColor="accent1"/>
                <w:sz w:val="22"/>
                <w:szCs w:val="22"/>
                <w:rPrChange w:id="159" w:author="Danny" w:date="2020-03-29T23:03:00Z">
                  <w:rPr>
                    <w:rFonts w:ascii="Cambria Math" w:eastAsia="Arial Unicode MS" w:hAnsi="Cambria Math" w:cs="Arial Unicode MS"/>
                    <w:color w:val="4F81BD" w:themeColor="accent1"/>
                  </w:rPr>
                </w:rPrChange>
              </w:rPr>
              <m:t xml:space="preserve">= </m:t>
            </w:ins>
          </m:r>
          <m:f>
            <m:fPr>
              <m:ctrlPr>
                <w:ins w:id="160" w:author="Danny" w:date="2020-03-29T23:03:00Z">
                  <w:rPr>
                    <w:rFonts w:ascii="Cambria Math" w:eastAsia="Arial Unicode MS" w:hAnsi="Cambria Math" w:cs="Arial Unicode MS"/>
                    <w:i/>
                    <w:color w:val="4F81BD" w:themeColor="accent1"/>
                    <w:sz w:val="22"/>
                    <w:szCs w:val="22"/>
                    <w:rPrChange w:id="161" w:author="Danny" w:date="2020-03-29T23:03:00Z">
                      <w:rPr>
                        <w:rFonts w:ascii="Cambria Math" w:eastAsia="Arial Unicode MS" w:hAnsi="Cambria Math" w:cs="Arial Unicode MS"/>
                        <w:i/>
                        <w:color w:val="4F81BD" w:themeColor="accent1"/>
                        <w:sz w:val="22"/>
                        <w:szCs w:val="22"/>
                      </w:rPr>
                    </w:rPrChange>
                  </w:rPr>
                </w:ins>
              </m:ctrlPr>
            </m:fPr>
            <m:num>
              <m:r>
                <w:ins w:id="162" w:author="Danny" w:date="2020-03-29T23:05:00Z">
                  <w:rPr>
                    <w:rFonts w:ascii="Cambria Math" w:eastAsia="Arial Unicode MS" w:hAnsi="Cambria Math" w:cs="Arial Unicode MS"/>
                    <w:color w:val="4F81BD" w:themeColor="accent1"/>
                    <w:sz w:val="22"/>
                    <w:szCs w:val="22"/>
                  </w:rPr>
                  <m:t>11*10*9*8*7*6*5*4*3*2*1</m:t>
                </w:ins>
              </m:r>
            </m:num>
            <m:den>
              <m:r>
                <w:ins w:id="163" w:author="Danny" w:date="2020-03-29T23:05:00Z">
                  <w:rPr>
                    <w:rFonts w:ascii="Cambria Math" w:eastAsia="Arial Unicode MS" w:hAnsi="Cambria Math" w:cs="Arial Unicode MS"/>
                    <w:color w:val="4F81BD" w:themeColor="accent1"/>
                    <w:sz w:val="22"/>
                    <w:szCs w:val="22"/>
                  </w:rPr>
                  <m:t>3*2*1*2*1*1*1*1*1*1*1</m:t>
                </w:ins>
              </m:r>
            </m:den>
          </m:f>
          <m:r>
            <w:ins w:id="164" w:author="Danny" w:date="2020-03-29T23:03:00Z">
              <w:rPr>
                <w:rFonts w:ascii="Cambria Math" w:eastAsia="Arial Unicode MS" w:hAnsi="Cambria Math" w:cs="Arial Unicode MS"/>
                <w:color w:val="4F81BD" w:themeColor="accent1"/>
                <w:sz w:val="22"/>
                <w:szCs w:val="22"/>
                <w:rPrChange w:id="165" w:author="Danny" w:date="2020-03-29T23:03:00Z">
                  <w:rPr>
                    <w:rFonts w:ascii="Cambria Math" w:eastAsia="Arial Unicode MS" w:hAnsi="Cambria Math" w:cs="Arial Unicode MS"/>
                    <w:color w:val="4F81BD" w:themeColor="accent1"/>
                  </w:rPr>
                </w:rPrChange>
              </w:rPr>
              <m:t>=</m:t>
            </w:ins>
          </m:r>
          <m:f>
            <m:fPr>
              <m:ctrlPr>
                <w:ins w:id="166" w:author="Danny" w:date="2020-03-29T23:03:00Z">
                  <w:rPr>
                    <w:rFonts w:ascii="Cambria Math" w:eastAsia="Arial Unicode MS" w:hAnsi="Cambria Math" w:cs="Arial Unicode MS"/>
                    <w:i/>
                    <w:color w:val="4F81BD" w:themeColor="accent1"/>
                    <w:sz w:val="22"/>
                    <w:szCs w:val="22"/>
                    <w:rPrChange w:id="167" w:author="Danny" w:date="2020-03-29T23:03:00Z">
                      <w:rPr>
                        <w:rFonts w:ascii="Cambria Math" w:eastAsia="Arial Unicode MS" w:hAnsi="Cambria Math" w:cs="Arial Unicode MS"/>
                        <w:i/>
                        <w:color w:val="4F81BD" w:themeColor="accent1"/>
                        <w:sz w:val="22"/>
                        <w:szCs w:val="22"/>
                      </w:rPr>
                    </w:rPrChange>
                  </w:rPr>
                </w:ins>
              </m:ctrlPr>
            </m:fPr>
            <m:num>
              <m:r>
                <w:ins w:id="168" w:author="Danny" w:date="2020-03-29T23:06:00Z">
                  <w:rPr>
                    <w:rFonts w:ascii="Cambria Math" w:eastAsia="Arial Unicode MS" w:hAnsi="Cambria Math" w:cs="Arial Unicode MS"/>
                    <w:color w:val="4F81BD" w:themeColor="accent1"/>
                    <w:sz w:val="22"/>
                    <w:szCs w:val="22"/>
                  </w:rPr>
                  <m:t>6,652,800</m:t>
                </w:ins>
              </m:r>
            </m:num>
            <m:den>
              <m:r>
                <w:ins w:id="169" w:author="Danny" w:date="2020-03-29T23:06:00Z">
                  <w:rPr>
                    <w:rFonts w:ascii="Cambria Math" w:eastAsia="Arial Unicode MS" w:hAnsi="Cambria Math" w:cs="Arial Unicode MS"/>
                    <w:color w:val="4F81BD" w:themeColor="accent1"/>
                    <w:sz w:val="22"/>
                    <w:szCs w:val="22"/>
                  </w:rPr>
                  <m:t>2</m:t>
                </w:ins>
              </m:r>
            </m:den>
          </m:f>
          <m:r>
            <w:ins w:id="170" w:author="Danny" w:date="2020-03-29T23:03:00Z">
              <w:rPr>
                <w:rFonts w:ascii="Cambria Math" w:eastAsia="Arial Unicode MS" w:hAnsi="Cambria Math" w:cs="Arial Unicode MS"/>
                <w:color w:val="4F81BD" w:themeColor="accent1"/>
                <w:sz w:val="22"/>
                <w:szCs w:val="22"/>
                <w:rPrChange w:id="171" w:author="Danny" w:date="2020-03-29T23:03:00Z">
                  <w:rPr>
                    <w:rFonts w:ascii="Cambria Math" w:eastAsia="Arial Unicode MS" w:hAnsi="Cambria Math" w:cs="Arial Unicode MS"/>
                    <w:color w:val="4F81BD" w:themeColor="accent1"/>
                  </w:rPr>
                </w:rPrChange>
              </w:rPr>
              <m:t>=</m:t>
            </w:ins>
          </m:r>
          <m:r>
            <w:ins w:id="172" w:author="Danny" w:date="2020-03-29T23:06:00Z">
              <w:rPr>
                <w:rFonts w:ascii="Cambria Math" w:eastAsia="Arial Unicode MS" w:hAnsi="Cambria Math" w:cs="Arial Unicode MS"/>
                <w:color w:val="C0504D" w:themeColor="accent2"/>
                <w:sz w:val="22"/>
                <w:szCs w:val="22"/>
                <w:rPrChange w:id="173" w:author="Danny" w:date="2020-03-29T23:07:00Z">
                  <w:rPr>
                    <w:rFonts w:ascii="Cambria Math" w:eastAsia="Arial Unicode MS" w:hAnsi="Cambria Math" w:cs="Arial Unicode MS"/>
                    <w:color w:val="4F81BD" w:themeColor="accent1"/>
                    <w:sz w:val="22"/>
                    <w:szCs w:val="22"/>
                  </w:rPr>
                </w:rPrChange>
              </w:rPr>
              <m:t>3,326,400 permutations</m:t>
            </w:ins>
          </m:r>
        </m:oMath>
      </m:oMathPara>
    </w:p>
    <w:p w14:paraId="04A7A0EC" w14:textId="77777777" w:rsidR="00BB23B1" w:rsidRPr="00BB23B1" w:rsidRDefault="00BB23B1" w:rsidP="00BB23B1">
      <w:pPr>
        <w:pStyle w:val="ListParagraph"/>
        <w:spacing w:after="0" w:line="240" w:lineRule="auto"/>
        <w:ind w:left="360"/>
        <w:rPr>
          <w:rFonts w:ascii="Arial Unicode MS" w:eastAsia="Arial Unicode MS" w:hAnsi="Arial Unicode MS" w:cs="Arial Unicode MS"/>
          <w:rPrChange w:id="174" w:author="Danny" w:date="2020-03-29T23:03:00Z">
            <w:rPr>
              <w:rFonts w:ascii="Arial Unicode MS" w:eastAsia="Arial Unicode MS" w:hAnsi="Arial Unicode MS" w:cs="Arial Unicode MS"/>
            </w:rPr>
          </w:rPrChange>
        </w:rPr>
        <w:pPrChange w:id="175" w:author="Danny" w:date="2020-03-29T23:03:00Z">
          <w:pPr>
            <w:pStyle w:val="ListParagraph"/>
            <w:numPr>
              <w:numId w:val="4"/>
            </w:numPr>
            <w:spacing w:after="0" w:line="240" w:lineRule="auto"/>
            <w:ind w:left="360" w:hanging="360"/>
          </w:pPr>
        </w:pPrChange>
      </w:pPr>
    </w:p>
    <w:p w14:paraId="5919723B" w14:textId="77777777" w:rsidR="00D651AE" w:rsidRPr="00BB23B1" w:rsidRDefault="00D651AE" w:rsidP="00D651AE">
      <w:pPr>
        <w:rPr>
          <w:rFonts w:ascii="Arial Unicode MS" w:eastAsia="Arial Unicode MS" w:hAnsi="Arial Unicode MS" w:cs="Arial Unicode MS"/>
          <w:sz w:val="22"/>
          <w:szCs w:val="22"/>
          <w:rPrChange w:id="176" w:author="Danny" w:date="2020-03-29T23:03:00Z">
            <w:rPr>
              <w:rFonts w:ascii="Arial Unicode MS" w:eastAsia="Arial Unicode MS" w:hAnsi="Arial Unicode MS" w:cs="Arial Unicode MS"/>
            </w:rPr>
          </w:rPrChange>
        </w:rPr>
      </w:pPr>
      <w:bookmarkStart w:id="177" w:name="_GoBack"/>
      <w:bookmarkEnd w:id="177"/>
    </w:p>
    <w:sectPr w:rsidR="00D651AE" w:rsidRPr="00BB23B1" w:rsidSect="00101E7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711E5" w14:textId="77777777" w:rsidR="000C3324" w:rsidRDefault="000C3324" w:rsidP="00CF5A26">
      <w:r>
        <w:separator/>
      </w:r>
    </w:p>
  </w:endnote>
  <w:endnote w:type="continuationSeparator" w:id="0">
    <w:p w14:paraId="1B7B5F18" w14:textId="77777777" w:rsidR="000C3324" w:rsidRDefault="000C3324" w:rsidP="00CF5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S Mincho"/>
    <w:panose1 w:val="020B0604020202020204"/>
    <w:charset w:val="80"/>
    <w:family w:val="auto"/>
    <w:pitch w:val="default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Bold">
    <w:panose1 w:val="020F0702030404030204"/>
    <w:charset w:val="00"/>
    <w:family w:val="auto"/>
    <w:pitch w:val="default"/>
    <w:sig w:usb0="03000000" w:usb1="00000000" w:usb2="00000000" w:usb3="00000000" w:csb0="00000001" w:csb1="00000000"/>
  </w:font>
  <w:font w:name="ヒラギノ角ゴ Pro W3">
    <w:charset w:val="80"/>
    <w:family w:val="auto"/>
    <w:pitch w:val="default"/>
    <w:sig w:usb0="00000001" w:usb1="00000000" w:usb2="01000407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0F6E5" w14:textId="77777777" w:rsidR="00AA213D" w:rsidRDefault="00AA21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245F5" w14:textId="77777777" w:rsidR="00A72087" w:rsidRPr="00E815B0" w:rsidRDefault="000C3324" w:rsidP="00E815B0">
    <w:pPr>
      <w:pStyle w:val="Footer"/>
      <w:jc w:val="center"/>
      <w:rPr>
        <w:rFonts w:ascii="Arial Unicode MS" w:eastAsia="Arial Unicode MS" w:hAnsi="Arial Unicode MS" w:cs="Arial Unicode MS"/>
        <w:sz w:val="18"/>
        <w:szCs w:val="18"/>
      </w:rPr>
    </w:pPr>
    <w:sdt>
      <w:sdtPr>
        <w:rPr>
          <w:rFonts w:ascii="Arial Unicode MS" w:eastAsia="Arial Unicode MS" w:hAnsi="Arial Unicode MS" w:cs="Arial Unicode MS"/>
          <w:sz w:val="18"/>
          <w:szCs w:val="18"/>
        </w:rPr>
        <w:id w:val="344674460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 Unicode MS" w:eastAsia="Arial Unicode MS" w:hAnsi="Arial Unicode MS" w:cs="Arial Unicode MS"/>
              <w:sz w:val="18"/>
              <w:szCs w:val="18"/>
            </w:rPr>
            <w:id w:val="565050477"/>
            <w:docPartObj>
              <w:docPartGallery w:val="Page Numbers (Top of Page)"/>
              <w:docPartUnique/>
            </w:docPartObj>
          </w:sdtPr>
          <w:sdtEndPr/>
          <w:sdtContent>
            <w:r w:rsidR="00A72087">
              <w:rPr>
                <w:rFonts w:ascii="Arial Unicode MS" w:eastAsia="Arial Unicode MS" w:hAnsi="Arial Unicode MS" w:cs="Arial Unicode MS"/>
                <w:sz w:val="18"/>
                <w:szCs w:val="18"/>
              </w:rPr>
              <w:t>SNHU MAT230</w:t>
            </w:r>
            <w:r w:rsidR="00A72087" w:rsidRPr="00F36913">
              <w:rPr>
                <w:rFonts w:ascii="Arial Unicode MS" w:eastAsia="Arial Unicode MS" w:hAnsi="Arial Unicode MS" w:cs="Arial Unicode MS"/>
                <w:sz w:val="18"/>
                <w:szCs w:val="18"/>
              </w:rPr>
              <w:tab/>
              <w:t xml:space="preserve">Page </w:t>
            </w:r>
            <w:r w:rsidR="00A86915" w:rsidRPr="00F36913"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fldChar w:fldCharType="begin"/>
            </w:r>
            <w:r w:rsidR="00A72087" w:rsidRPr="00F36913"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instrText xml:space="preserve"> PAGE </w:instrText>
            </w:r>
            <w:r w:rsidR="00A86915" w:rsidRPr="00F36913"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fldChar w:fldCharType="separate"/>
            </w:r>
            <w:r w:rsidR="00CF1009">
              <w:rPr>
                <w:rFonts w:ascii="Arial Unicode MS" w:eastAsia="Arial Unicode MS" w:hAnsi="Arial Unicode MS" w:cs="Arial Unicode MS"/>
                <w:b/>
                <w:noProof/>
                <w:sz w:val="18"/>
                <w:szCs w:val="18"/>
              </w:rPr>
              <w:t>2</w:t>
            </w:r>
            <w:r w:rsidR="00A86915" w:rsidRPr="00F36913"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fldChar w:fldCharType="end"/>
            </w:r>
            <w:r w:rsidR="00A72087" w:rsidRPr="00F36913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of </w:t>
            </w:r>
            <w:r w:rsidR="00A86915" w:rsidRPr="00F36913"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fldChar w:fldCharType="begin"/>
            </w:r>
            <w:r w:rsidR="00A72087" w:rsidRPr="00F36913"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instrText xml:space="preserve"> NUMPAGES  </w:instrText>
            </w:r>
            <w:r w:rsidR="00A86915" w:rsidRPr="00F36913"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fldChar w:fldCharType="separate"/>
            </w:r>
            <w:r w:rsidR="00CF1009">
              <w:rPr>
                <w:rFonts w:ascii="Arial Unicode MS" w:eastAsia="Arial Unicode MS" w:hAnsi="Arial Unicode MS" w:cs="Arial Unicode MS"/>
                <w:b/>
                <w:noProof/>
                <w:sz w:val="18"/>
                <w:szCs w:val="18"/>
              </w:rPr>
              <w:t>3</w:t>
            </w:r>
            <w:r w:rsidR="00A86915" w:rsidRPr="00F36913"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fldChar w:fldCharType="end"/>
            </w:r>
          </w:sdtContent>
        </w:sdt>
      </w:sdtContent>
    </w:sdt>
    <w:r w:rsidR="00A72087" w:rsidRPr="00F36913">
      <w:rPr>
        <w:rFonts w:ascii="Arial Unicode MS" w:eastAsia="Arial Unicode MS" w:hAnsi="Arial Unicode MS" w:cs="Arial Unicode MS"/>
        <w:sz w:val="18"/>
        <w:szCs w:val="18"/>
      </w:rPr>
      <w:tab/>
    </w:r>
    <w:r w:rsidR="00B57495">
      <w:rPr>
        <w:rFonts w:ascii="Arial Unicode MS" w:eastAsia="Arial Unicode MS" w:hAnsi="Arial Unicode MS" w:cs="Arial Unicode MS"/>
        <w:sz w:val="18"/>
        <w:szCs w:val="18"/>
      </w:rPr>
      <w:t>Exam One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802CA" w14:textId="77777777" w:rsidR="00AA213D" w:rsidRDefault="00AA21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C6319" w14:textId="77777777" w:rsidR="000C3324" w:rsidRDefault="000C3324" w:rsidP="00CF5A26">
      <w:r>
        <w:separator/>
      </w:r>
    </w:p>
  </w:footnote>
  <w:footnote w:type="continuationSeparator" w:id="0">
    <w:p w14:paraId="14341F42" w14:textId="77777777" w:rsidR="000C3324" w:rsidRDefault="000C3324" w:rsidP="00CF5A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5E4D8" w14:textId="77777777" w:rsidR="00AA213D" w:rsidRDefault="00AA21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6D7E2" w14:textId="77777777" w:rsidR="00A72087" w:rsidRPr="002D782C" w:rsidRDefault="00A72087" w:rsidP="002D782C">
    <w:pPr>
      <w:pStyle w:val="Header"/>
      <w:spacing w:after="200"/>
      <w:jc w:val="center"/>
      <w:rPr>
        <w:rFonts w:ascii="Arial Unicode MS" w:eastAsia="Arial Unicode MS" w:hAnsi="Arial Unicode MS" w:cs="Arial Unicode MS"/>
        <w:b/>
      </w:rPr>
    </w:pPr>
    <w:r w:rsidRPr="000B4688">
      <w:rPr>
        <w:rFonts w:ascii="Arial Unicode MS" w:eastAsia="Arial Unicode MS" w:hAnsi="Arial Unicode MS" w:cs="Arial Unicode MS"/>
        <w:b/>
        <w:noProof/>
      </w:rPr>
      <w:drawing>
        <wp:inline distT="0" distB="0" distL="0" distR="0" wp14:anchorId="1C7CD4CC" wp14:editId="7BFC5AF7">
          <wp:extent cx="2743200" cy="409575"/>
          <wp:effectExtent l="0" t="0" r="0" b="9525"/>
          <wp:docPr id="28" name="Picture 7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AEE6F" w14:textId="77777777" w:rsidR="00AA213D" w:rsidRDefault="00AA21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110D1"/>
    <w:multiLevelType w:val="hybridMultilevel"/>
    <w:tmpl w:val="507AE7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E3D16"/>
    <w:multiLevelType w:val="hybridMultilevel"/>
    <w:tmpl w:val="DFF65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5332C"/>
    <w:multiLevelType w:val="hybridMultilevel"/>
    <w:tmpl w:val="6608A6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46CC5"/>
    <w:multiLevelType w:val="hybridMultilevel"/>
    <w:tmpl w:val="32B4A6D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021E20"/>
    <w:multiLevelType w:val="hybridMultilevel"/>
    <w:tmpl w:val="BE1E308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40245FE1"/>
    <w:multiLevelType w:val="hybridMultilevel"/>
    <w:tmpl w:val="1F24F1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9E15D9"/>
    <w:multiLevelType w:val="hybridMultilevel"/>
    <w:tmpl w:val="253A648A"/>
    <w:lvl w:ilvl="0" w:tplc="7ED09306">
      <w:start w:val="1"/>
      <w:numFmt w:val="lowerLetter"/>
      <w:lvlText w:val="%1)"/>
      <w:lvlJc w:val="left"/>
      <w:pPr>
        <w:ind w:left="720" w:hanging="360"/>
      </w:pPr>
      <w:rPr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B32D8"/>
    <w:multiLevelType w:val="hybridMultilevel"/>
    <w:tmpl w:val="6C22C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86293"/>
    <w:multiLevelType w:val="hybridMultilevel"/>
    <w:tmpl w:val="B992CE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E92346"/>
    <w:multiLevelType w:val="hybridMultilevel"/>
    <w:tmpl w:val="1DA83B1C"/>
    <w:lvl w:ilvl="0" w:tplc="33FCD264">
      <w:start w:val="1"/>
      <w:numFmt w:val="lowerLetter"/>
      <w:lvlText w:val="%1)"/>
      <w:lvlJc w:val="left"/>
      <w:pPr>
        <w:ind w:left="1440" w:hanging="360"/>
      </w:pPr>
      <w:rPr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9D00E16"/>
    <w:multiLevelType w:val="hybridMultilevel"/>
    <w:tmpl w:val="3BA6A09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B955AD"/>
    <w:multiLevelType w:val="hybridMultilevel"/>
    <w:tmpl w:val="1CE28DC8"/>
    <w:lvl w:ilvl="0" w:tplc="93FE15A6">
      <w:start w:val="1"/>
      <w:numFmt w:val="lowerLetter"/>
      <w:lvlText w:val="%1)"/>
      <w:lvlJc w:val="left"/>
      <w:pPr>
        <w:ind w:left="720" w:hanging="360"/>
      </w:pPr>
      <w:rPr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AA486D"/>
    <w:multiLevelType w:val="hybridMultilevel"/>
    <w:tmpl w:val="DA4C2B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12"/>
  </w:num>
  <w:num w:numId="8">
    <w:abstractNumId w:val="10"/>
  </w:num>
  <w:num w:numId="9">
    <w:abstractNumId w:val="8"/>
  </w:num>
  <w:num w:numId="10">
    <w:abstractNumId w:val="4"/>
  </w:num>
  <w:num w:numId="11">
    <w:abstractNumId w:val="6"/>
  </w:num>
  <w:num w:numId="12">
    <w:abstractNumId w:val="11"/>
  </w:num>
  <w:num w:numId="13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ny">
    <w15:presenceInfo w15:providerId="None" w15:userId="Dann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D2A"/>
    <w:rsid w:val="00001DF9"/>
    <w:rsid w:val="00002EAA"/>
    <w:rsid w:val="0000321A"/>
    <w:rsid w:val="00006574"/>
    <w:rsid w:val="00011AC2"/>
    <w:rsid w:val="00012F44"/>
    <w:rsid w:val="00012FB7"/>
    <w:rsid w:val="00013440"/>
    <w:rsid w:val="00013916"/>
    <w:rsid w:val="00014133"/>
    <w:rsid w:val="0001536F"/>
    <w:rsid w:val="0001705D"/>
    <w:rsid w:val="00027D9C"/>
    <w:rsid w:val="00034CA6"/>
    <w:rsid w:val="0003566D"/>
    <w:rsid w:val="00037000"/>
    <w:rsid w:val="0004122F"/>
    <w:rsid w:val="000415D7"/>
    <w:rsid w:val="00041B26"/>
    <w:rsid w:val="00042132"/>
    <w:rsid w:val="00044D60"/>
    <w:rsid w:val="000459F2"/>
    <w:rsid w:val="00045B6A"/>
    <w:rsid w:val="000469AC"/>
    <w:rsid w:val="00050D93"/>
    <w:rsid w:val="0005164B"/>
    <w:rsid w:val="00053A28"/>
    <w:rsid w:val="000542F7"/>
    <w:rsid w:val="00061AE6"/>
    <w:rsid w:val="00064127"/>
    <w:rsid w:val="00064A7C"/>
    <w:rsid w:val="00065DBA"/>
    <w:rsid w:val="00070CD1"/>
    <w:rsid w:val="00071770"/>
    <w:rsid w:val="000734F5"/>
    <w:rsid w:val="00074995"/>
    <w:rsid w:val="00074E93"/>
    <w:rsid w:val="00077AB7"/>
    <w:rsid w:val="00083AA6"/>
    <w:rsid w:val="00084670"/>
    <w:rsid w:val="00087863"/>
    <w:rsid w:val="000878D3"/>
    <w:rsid w:val="00087EB6"/>
    <w:rsid w:val="00093968"/>
    <w:rsid w:val="000943CA"/>
    <w:rsid w:val="00096ADF"/>
    <w:rsid w:val="000A056D"/>
    <w:rsid w:val="000B527B"/>
    <w:rsid w:val="000C22BA"/>
    <w:rsid w:val="000C3324"/>
    <w:rsid w:val="000C408F"/>
    <w:rsid w:val="000C5A4B"/>
    <w:rsid w:val="000C6CA3"/>
    <w:rsid w:val="000C7523"/>
    <w:rsid w:val="000D490F"/>
    <w:rsid w:val="000D77C8"/>
    <w:rsid w:val="000E00B3"/>
    <w:rsid w:val="000E30F0"/>
    <w:rsid w:val="000E5CEB"/>
    <w:rsid w:val="000F2A9C"/>
    <w:rsid w:val="000F3901"/>
    <w:rsid w:val="000F651F"/>
    <w:rsid w:val="000F7181"/>
    <w:rsid w:val="00100F1D"/>
    <w:rsid w:val="00101AEC"/>
    <w:rsid w:val="00101E77"/>
    <w:rsid w:val="00105E10"/>
    <w:rsid w:val="001166B9"/>
    <w:rsid w:val="00117023"/>
    <w:rsid w:val="00120D45"/>
    <w:rsid w:val="0012169B"/>
    <w:rsid w:val="0012212B"/>
    <w:rsid w:val="0012279C"/>
    <w:rsid w:val="001244B2"/>
    <w:rsid w:val="00124B21"/>
    <w:rsid w:val="001250C3"/>
    <w:rsid w:val="0012766C"/>
    <w:rsid w:val="00132844"/>
    <w:rsid w:val="00135A4D"/>
    <w:rsid w:val="00136024"/>
    <w:rsid w:val="00137D1D"/>
    <w:rsid w:val="001418A0"/>
    <w:rsid w:val="001444A3"/>
    <w:rsid w:val="001457FE"/>
    <w:rsid w:val="00155BD8"/>
    <w:rsid w:val="00160C3F"/>
    <w:rsid w:val="001649F2"/>
    <w:rsid w:val="00164B5C"/>
    <w:rsid w:val="0016593A"/>
    <w:rsid w:val="00165D98"/>
    <w:rsid w:val="00166A83"/>
    <w:rsid w:val="001757DE"/>
    <w:rsid w:val="00177087"/>
    <w:rsid w:val="00180EF2"/>
    <w:rsid w:val="001825B6"/>
    <w:rsid w:val="00183BA1"/>
    <w:rsid w:val="0018491E"/>
    <w:rsid w:val="00187548"/>
    <w:rsid w:val="00187DF5"/>
    <w:rsid w:val="001918DB"/>
    <w:rsid w:val="00192BDE"/>
    <w:rsid w:val="00194B37"/>
    <w:rsid w:val="00196ABE"/>
    <w:rsid w:val="00197F2B"/>
    <w:rsid w:val="001A0A60"/>
    <w:rsid w:val="001A27B8"/>
    <w:rsid w:val="001A391A"/>
    <w:rsid w:val="001A5156"/>
    <w:rsid w:val="001A63C5"/>
    <w:rsid w:val="001B3C58"/>
    <w:rsid w:val="001C1B2C"/>
    <w:rsid w:val="001C1DFE"/>
    <w:rsid w:val="001C4BE6"/>
    <w:rsid w:val="001C677D"/>
    <w:rsid w:val="001D2DF2"/>
    <w:rsid w:val="001D2E3C"/>
    <w:rsid w:val="001D323C"/>
    <w:rsid w:val="001D3E4D"/>
    <w:rsid w:val="001D59A7"/>
    <w:rsid w:val="001D616E"/>
    <w:rsid w:val="001E0F2F"/>
    <w:rsid w:val="001E12FA"/>
    <w:rsid w:val="001E1CDC"/>
    <w:rsid w:val="001E2336"/>
    <w:rsid w:val="001E2BD5"/>
    <w:rsid w:val="001F0905"/>
    <w:rsid w:val="001F128C"/>
    <w:rsid w:val="001F1348"/>
    <w:rsid w:val="001F6379"/>
    <w:rsid w:val="002017FA"/>
    <w:rsid w:val="002032A8"/>
    <w:rsid w:val="00207852"/>
    <w:rsid w:val="00207CB2"/>
    <w:rsid w:val="00211004"/>
    <w:rsid w:val="00212A29"/>
    <w:rsid w:val="00212BB1"/>
    <w:rsid w:val="00213663"/>
    <w:rsid w:val="002145FC"/>
    <w:rsid w:val="00215920"/>
    <w:rsid w:val="002166CC"/>
    <w:rsid w:val="00216DEC"/>
    <w:rsid w:val="0022001A"/>
    <w:rsid w:val="0022185D"/>
    <w:rsid w:val="00223608"/>
    <w:rsid w:val="0022396F"/>
    <w:rsid w:val="00224E25"/>
    <w:rsid w:val="002251C1"/>
    <w:rsid w:val="00225CAC"/>
    <w:rsid w:val="00225D94"/>
    <w:rsid w:val="00230ACF"/>
    <w:rsid w:val="00231239"/>
    <w:rsid w:val="00232973"/>
    <w:rsid w:val="00233412"/>
    <w:rsid w:val="00242B0F"/>
    <w:rsid w:val="0024342B"/>
    <w:rsid w:val="002440C8"/>
    <w:rsid w:val="0024726E"/>
    <w:rsid w:val="002542AC"/>
    <w:rsid w:val="002557A4"/>
    <w:rsid w:val="00256158"/>
    <w:rsid w:val="00256F38"/>
    <w:rsid w:val="00256FF7"/>
    <w:rsid w:val="00260FF0"/>
    <w:rsid w:val="00261D4A"/>
    <w:rsid w:val="0026409D"/>
    <w:rsid w:val="00274176"/>
    <w:rsid w:val="00276CFB"/>
    <w:rsid w:val="00277A87"/>
    <w:rsid w:val="00280237"/>
    <w:rsid w:val="00281E47"/>
    <w:rsid w:val="0028295B"/>
    <w:rsid w:val="0028296D"/>
    <w:rsid w:val="0029204F"/>
    <w:rsid w:val="00292819"/>
    <w:rsid w:val="002935E9"/>
    <w:rsid w:val="00296B70"/>
    <w:rsid w:val="002A1145"/>
    <w:rsid w:val="002A2F90"/>
    <w:rsid w:val="002A3B63"/>
    <w:rsid w:val="002A5E53"/>
    <w:rsid w:val="002B1917"/>
    <w:rsid w:val="002B193C"/>
    <w:rsid w:val="002B1AC6"/>
    <w:rsid w:val="002B22B3"/>
    <w:rsid w:val="002B5A77"/>
    <w:rsid w:val="002C20B7"/>
    <w:rsid w:val="002D463C"/>
    <w:rsid w:val="002D4877"/>
    <w:rsid w:val="002D603E"/>
    <w:rsid w:val="002D782C"/>
    <w:rsid w:val="002E28CD"/>
    <w:rsid w:val="002E492B"/>
    <w:rsid w:val="002E562B"/>
    <w:rsid w:val="002E641A"/>
    <w:rsid w:val="002F287C"/>
    <w:rsid w:val="002F2A74"/>
    <w:rsid w:val="002F2EA6"/>
    <w:rsid w:val="002F6F99"/>
    <w:rsid w:val="00301190"/>
    <w:rsid w:val="00305904"/>
    <w:rsid w:val="00305F1C"/>
    <w:rsid w:val="003110E5"/>
    <w:rsid w:val="0031119A"/>
    <w:rsid w:val="00312AD2"/>
    <w:rsid w:val="00316DB5"/>
    <w:rsid w:val="00320067"/>
    <w:rsid w:val="00320D96"/>
    <w:rsid w:val="003239AF"/>
    <w:rsid w:val="003246A7"/>
    <w:rsid w:val="00334156"/>
    <w:rsid w:val="00337A62"/>
    <w:rsid w:val="00341BEF"/>
    <w:rsid w:val="00343E15"/>
    <w:rsid w:val="00344223"/>
    <w:rsid w:val="0034698D"/>
    <w:rsid w:val="00355FDD"/>
    <w:rsid w:val="00357931"/>
    <w:rsid w:val="00357C08"/>
    <w:rsid w:val="0036115F"/>
    <w:rsid w:val="0036183F"/>
    <w:rsid w:val="00363F9A"/>
    <w:rsid w:val="00371991"/>
    <w:rsid w:val="00372751"/>
    <w:rsid w:val="003751E5"/>
    <w:rsid w:val="0037538B"/>
    <w:rsid w:val="003753C1"/>
    <w:rsid w:val="003819F0"/>
    <w:rsid w:val="003843B0"/>
    <w:rsid w:val="00385CD7"/>
    <w:rsid w:val="003871D3"/>
    <w:rsid w:val="00387B42"/>
    <w:rsid w:val="00392368"/>
    <w:rsid w:val="00393E03"/>
    <w:rsid w:val="003A0095"/>
    <w:rsid w:val="003A264A"/>
    <w:rsid w:val="003A3555"/>
    <w:rsid w:val="003A41DE"/>
    <w:rsid w:val="003A6025"/>
    <w:rsid w:val="003A64CB"/>
    <w:rsid w:val="003A6CA7"/>
    <w:rsid w:val="003A709D"/>
    <w:rsid w:val="003A7EA6"/>
    <w:rsid w:val="003B0EC1"/>
    <w:rsid w:val="003B2B1C"/>
    <w:rsid w:val="003B4155"/>
    <w:rsid w:val="003B59DB"/>
    <w:rsid w:val="003B5CF4"/>
    <w:rsid w:val="003B6C47"/>
    <w:rsid w:val="003C03B9"/>
    <w:rsid w:val="003C133B"/>
    <w:rsid w:val="003C1DA6"/>
    <w:rsid w:val="003C2140"/>
    <w:rsid w:val="003C2419"/>
    <w:rsid w:val="003C43EE"/>
    <w:rsid w:val="003C524C"/>
    <w:rsid w:val="003C73F6"/>
    <w:rsid w:val="003D0310"/>
    <w:rsid w:val="003D313D"/>
    <w:rsid w:val="003D4029"/>
    <w:rsid w:val="003D4FA4"/>
    <w:rsid w:val="003D520E"/>
    <w:rsid w:val="003D5AE6"/>
    <w:rsid w:val="003E091B"/>
    <w:rsid w:val="003E1687"/>
    <w:rsid w:val="003E2C9C"/>
    <w:rsid w:val="003E39D3"/>
    <w:rsid w:val="003E3B88"/>
    <w:rsid w:val="003E6454"/>
    <w:rsid w:val="003E6911"/>
    <w:rsid w:val="003E704B"/>
    <w:rsid w:val="003F36BE"/>
    <w:rsid w:val="003F3FF7"/>
    <w:rsid w:val="003F5E2B"/>
    <w:rsid w:val="00400425"/>
    <w:rsid w:val="00401B97"/>
    <w:rsid w:val="00401CD0"/>
    <w:rsid w:val="00402B2A"/>
    <w:rsid w:val="00403934"/>
    <w:rsid w:val="004052B7"/>
    <w:rsid w:val="0041275B"/>
    <w:rsid w:val="00422F16"/>
    <w:rsid w:val="00423242"/>
    <w:rsid w:val="00425298"/>
    <w:rsid w:val="00425FDC"/>
    <w:rsid w:val="0042602C"/>
    <w:rsid w:val="00426422"/>
    <w:rsid w:val="00431543"/>
    <w:rsid w:val="00431558"/>
    <w:rsid w:val="00431F47"/>
    <w:rsid w:val="00434E42"/>
    <w:rsid w:val="00436AE7"/>
    <w:rsid w:val="004373C8"/>
    <w:rsid w:val="0044091D"/>
    <w:rsid w:val="00440C76"/>
    <w:rsid w:val="00440F3B"/>
    <w:rsid w:val="0044671E"/>
    <w:rsid w:val="00450B89"/>
    <w:rsid w:val="0045208A"/>
    <w:rsid w:val="0045335C"/>
    <w:rsid w:val="00454814"/>
    <w:rsid w:val="00455A6E"/>
    <w:rsid w:val="00456315"/>
    <w:rsid w:val="00456EB3"/>
    <w:rsid w:val="00457F39"/>
    <w:rsid w:val="004603B1"/>
    <w:rsid w:val="00462677"/>
    <w:rsid w:val="004652B3"/>
    <w:rsid w:val="00465B19"/>
    <w:rsid w:val="00467736"/>
    <w:rsid w:val="00470982"/>
    <w:rsid w:val="00471569"/>
    <w:rsid w:val="0047299F"/>
    <w:rsid w:val="00474151"/>
    <w:rsid w:val="00475B3B"/>
    <w:rsid w:val="004763F6"/>
    <w:rsid w:val="00476CEB"/>
    <w:rsid w:val="00477085"/>
    <w:rsid w:val="00480812"/>
    <w:rsid w:val="00480959"/>
    <w:rsid w:val="00480DE6"/>
    <w:rsid w:val="00480F3D"/>
    <w:rsid w:val="0048218D"/>
    <w:rsid w:val="0048450F"/>
    <w:rsid w:val="00485560"/>
    <w:rsid w:val="00485D09"/>
    <w:rsid w:val="00486061"/>
    <w:rsid w:val="00487754"/>
    <w:rsid w:val="0049056F"/>
    <w:rsid w:val="004916C2"/>
    <w:rsid w:val="00491B1D"/>
    <w:rsid w:val="0049253B"/>
    <w:rsid w:val="00495A4B"/>
    <w:rsid w:val="004A268C"/>
    <w:rsid w:val="004A4C01"/>
    <w:rsid w:val="004A4D2A"/>
    <w:rsid w:val="004B2957"/>
    <w:rsid w:val="004B2C05"/>
    <w:rsid w:val="004B4954"/>
    <w:rsid w:val="004B5D1A"/>
    <w:rsid w:val="004B6DA1"/>
    <w:rsid w:val="004B763B"/>
    <w:rsid w:val="004B7732"/>
    <w:rsid w:val="004C0173"/>
    <w:rsid w:val="004C2E5E"/>
    <w:rsid w:val="004C3622"/>
    <w:rsid w:val="004C7651"/>
    <w:rsid w:val="004D094C"/>
    <w:rsid w:val="004D124F"/>
    <w:rsid w:val="004D58A3"/>
    <w:rsid w:val="004D6235"/>
    <w:rsid w:val="004D67CE"/>
    <w:rsid w:val="004E050E"/>
    <w:rsid w:val="004E0CB4"/>
    <w:rsid w:val="004E190A"/>
    <w:rsid w:val="004E33E5"/>
    <w:rsid w:val="004F1CBB"/>
    <w:rsid w:val="004F1ED3"/>
    <w:rsid w:val="004F479F"/>
    <w:rsid w:val="004F4A32"/>
    <w:rsid w:val="004F5A3F"/>
    <w:rsid w:val="004F6C8B"/>
    <w:rsid w:val="00502A96"/>
    <w:rsid w:val="005048D5"/>
    <w:rsid w:val="0050601C"/>
    <w:rsid w:val="00506483"/>
    <w:rsid w:val="00510D5A"/>
    <w:rsid w:val="00510E93"/>
    <w:rsid w:val="00511C38"/>
    <w:rsid w:val="00514D0C"/>
    <w:rsid w:val="00520E4C"/>
    <w:rsid w:val="00521309"/>
    <w:rsid w:val="00521D85"/>
    <w:rsid w:val="00523BB1"/>
    <w:rsid w:val="005252B1"/>
    <w:rsid w:val="00525CE5"/>
    <w:rsid w:val="005309B8"/>
    <w:rsid w:val="0053265F"/>
    <w:rsid w:val="00536B9E"/>
    <w:rsid w:val="005403D2"/>
    <w:rsid w:val="00540655"/>
    <w:rsid w:val="00542648"/>
    <w:rsid w:val="00553040"/>
    <w:rsid w:val="005534FD"/>
    <w:rsid w:val="00554D31"/>
    <w:rsid w:val="00555F36"/>
    <w:rsid w:val="00556A65"/>
    <w:rsid w:val="00560F13"/>
    <w:rsid w:val="00562B42"/>
    <w:rsid w:val="00562DAD"/>
    <w:rsid w:val="00562F92"/>
    <w:rsid w:val="00564341"/>
    <w:rsid w:val="00564365"/>
    <w:rsid w:val="00564487"/>
    <w:rsid w:val="00565D63"/>
    <w:rsid w:val="00566185"/>
    <w:rsid w:val="0057159E"/>
    <w:rsid w:val="005741CC"/>
    <w:rsid w:val="00574FB3"/>
    <w:rsid w:val="005751C0"/>
    <w:rsid w:val="00582D15"/>
    <w:rsid w:val="00584741"/>
    <w:rsid w:val="00584FCC"/>
    <w:rsid w:val="005861AA"/>
    <w:rsid w:val="005870DD"/>
    <w:rsid w:val="00590EA6"/>
    <w:rsid w:val="005A12BC"/>
    <w:rsid w:val="005A1C90"/>
    <w:rsid w:val="005A288C"/>
    <w:rsid w:val="005A2DF9"/>
    <w:rsid w:val="005A3B6D"/>
    <w:rsid w:val="005A5132"/>
    <w:rsid w:val="005A6030"/>
    <w:rsid w:val="005A6B6E"/>
    <w:rsid w:val="005B440F"/>
    <w:rsid w:val="005B5822"/>
    <w:rsid w:val="005B63FB"/>
    <w:rsid w:val="005B6590"/>
    <w:rsid w:val="005C11F4"/>
    <w:rsid w:val="005C1837"/>
    <w:rsid w:val="005C3C28"/>
    <w:rsid w:val="005C5234"/>
    <w:rsid w:val="005D117F"/>
    <w:rsid w:val="005D1CC0"/>
    <w:rsid w:val="005D367B"/>
    <w:rsid w:val="005D4F16"/>
    <w:rsid w:val="005D5BB5"/>
    <w:rsid w:val="005E5715"/>
    <w:rsid w:val="005E6FB9"/>
    <w:rsid w:val="005E7C00"/>
    <w:rsid w:val="005F2522"/>
    <w:rsid w:val="005F7FB6"/>
    <w:rsid w:val="006056F2"/>
    <w:rsid w:val="0060661D"/>
    <w:rsid w:val="0060686D"/>
    <w:rsid w:val="00615D30"/>
    <w:rsid w:val="00616A29"/>
    <w:rsid w:val="0062037B"/>
    <w:rsid w:val="00621296"/>
    <w:rsid w:val="006233B8"/>
    <w:rsid w:val="0062435B"/>
    <w:rsid w:val="006335A6"/>
    <w:rsid w:val="006345C3"/>
    <w:rsid w:val="006431E5"/>
    <w:rsid w:val="00645C13"/>
    <w:rsid w:val="00646EDE"/>
    <w:rsid w:val="006471D4"/>
    <w:rsid w:val="006500BD"/>
    <w:rsid w:val="006511DA"/>
    <w:rsid w:val="006545DB"/>
    <w:rsid w:val="006566C6"/>
    <w:rsid w:val="006571AA"/>
    <w:rsid w:val="0065737D"/>
    <w:rsid w:val="006579DC"/>
    <w:rsid w:val="00657ED9"/>
    <w:rsid w:val="00663711"/>
    <w:rsid w:val="00666202"/>
    <w:rsid w:val="006708B9"/>
    <w:rsid w:val="006711FB"/>
    <w:rsid w:val="006746BC"/>
    <w:rsid w:val="00674D99"/>
    <w:rsid w:val="00676327"/>
    <w:rsid w:val="00677965"/>
    <w:rsid w:val="00677B1F"/>
    <w:rsid w:val="00686543"/>
    <w:rsid w:val="006902BC"/>
    <w:rsid w:val="00690D5C"/>
    <w:rsid w:val="006914FD"/>
    <w:rsid w:val="00693481"/>
    <w:rsid w:val="00693D00"/>
    <w:rsid w:val="006959DB"/>
    <w:rsid w:val="00695B69"/>
    <w:rsid w:val="006968D2"/>
    <w:rsid w:val="006969CB"/>
    <w:rsid w:val="00697728"/>
    <w:rsid w:val="006A0630"/>
    <w:rsid w:val="006A5C14"/>
    <w:rsid w:val="006B0933"/>
    <w:rsid w:val="006B1C3E"/>
    <w:rsid w:val="006B26BA"/>
    <w:rsid w:val="006B59E5"/>
    <w:rsid w:val="006B5CA5"/>
    <w:rsid w:val="006B63F0"/>
    <w:rsid w:val="006B6FA6"/>
    <w:rsid w:val="006C0012"/>
    <w:rsid w:val="006C27D4"/>
    <w:rsid w:val="006C3495"/>
    <w:rsid w:val="006C7B69"/>
    <w:rsid w:val="006D0740"/>
    <w:rsid w:val="006D0F0F"/>
    <w:rsid w:val="006D19B1"/>
    <w:rsid w:val="006D2BC8"/>
    <w:rsid w:val="006D5415"/>
    <w:rsid w:val="006D6873"/>
    <w:rsid w:val="006D757B"/>
    <w:rsid w:val="006E1C40"/>
    <w:rsid w:val="006E1D20"/>
    <w:rsid w:val="006E2306"/>
    <w:rsid w:val="006E4B62"/>
    <w:rsid w:val="006E7710"/>
    <w:rsid w:val="006F0DBE"/>
    <w:rsid w:val="006F1941"/>
    <w:rsid w:val="006F4233"/>
    <w:rsid w:val="006F5ADB"/>
    <w:rsid w:val="006F6100"/>
    <w:rsid w:val="006F779F"/>
    <w:rsid w:val="00700315"/>
    <w:rsid w:val="00704330"/>
    <w:rsid w:val="00706ADB"/>
    <w:rsid w:val="00707E06"/>
    <w:rsid w:val="00710F57"/>
    <w:rsid w:val="0071197D"/>
    <w:rsid w:val="00713B06"/>
    <w:rsid w:val="00720D5D"/>
    <w:rsid w:val="0072142B"/>
    <w:rsid w:val="00733702"/>
    <w:rsid w:val="00735F80"/>
    <w:rsid w:val="00736160"/>
    <w:rsid w:val="0073715C"/>
    <w:rsid w:val="00740C4E"/>
    <w:rsid w:val="00742078"/>
    <w:rsid w:val="00742EF7"/>
    <w:rsid w:val="007447AD"/>
    <w:rsid w:val="00747A49"/>
    <w:rsid w:val="007500B7"/>
    <w:rsid w:val="00752983"/>
    <w:rsid w:val="00753B05"/>
    <w:rsid w:val="00755691"/>
    <w:rsid w:val="007561A9"/>
    <w:rsid w:val="00756AAF"/>
    <w:rsid w:val="00757219"/>
    <w:rsid w:val="00757756"/>
    <w:rsid w:val="00757BAD"/>
    <w:rsid w:val="007606D0"/>
    <w:rsid w:val="00761AD9"/>
    <w:rsid w:val="0076240D"/>
    <w:rsid w:val="00762DC3"/>
    <w:rsid w:val="00766D29"/>
    <w:rsid w:val="007727FF"/>
    <w:rsid w:val="00776974"/>
    <w:rsid w:val="007775AD"/>
    <w:rsid w:val="007804DF"/>
    <w:rsid w:val="00780A23"/>
    <w:rsid w:val="00780D19"/>
    <w:rsid w:val="00782B0C"/>
    <w:rsid w:val="00783A7F"/>
    <w:rsid w:val="00787ED6"/>
    <w:rsid w:val="00790D3E"/>
    <w:rsid w:val="00792A52"/>
    <w:rsid w:val="00792FFC"/>
    <w:rsid w:val="0079569F"/>
    <w:rsid w:val="00797BDF"/>
    <w:rsid w:val="00797F6B"/>
    <w:rsid w:val="007A230B"/>
    <w:rsid w:val="007A63E0"/>
    <w:rsid w:val="007A657E"/>
    <w:rsid w:val="007A7322"/>
    <w:rsid w:val="007B040D"/>
    <w:rsid w:val="007B0419"/>
    <w:rsid w:val="007B074F"/>
    <w:rsid w:val="007C0071"/>
    <w:rsid w:val="007C02F5"/>
    <w:rsid w:val="007C0E56"/>
    <w:rsid w:val="007C2CE7"/>
    <w:rsid w:val="007C4963"/>
    <w:rsid w:val="007C4B20"/>
    <w:rsid w:val="007C76B6"/>
    <w:rsid w:val="007D21E8"/>
    <w:rsid w:val="007D3A30"/>
    <w:rsid w:val="007D45E2"/>
    <w:rsid w:val="007D46D2"/>
    <w:rsid w:val="007E0F4F"/>
    <w:rsid w:val="007E58EC"/>
    <w:rsid w:val="007E5A28"/>
    <w:rsid w:val="007E702B"/>
    <w:rsid w:val="007E7C7E"/>
    <w:rsid w:val="007F14D6"/>
    <w:rsid w:val="007F1AC8"/>
    <w:rsid w:val="00801C61"/>
    <w:rsid w:val="00804882"/>
    <w:rsid w:val="00810510"/>
    <w:rsid w:val="00810CCF"/>
    <w:rsid w:val="00812571"/>
    <w:rsid w:val="00812D68"/>
    <w:rsid w:val="008136CB"/>
    <w:rsid w:val="0081537E"/>
    <w:rsid w:val="0081557F"/>
    <w:rsid w:val="00826FD2"/>
    <w:rsid w:val="008304DB"/>
    <w:rsid w:val="00831D8D"/>
    <w:rsid w:val="008329FB"/>
    <w:rsid w:val="00832C84"/>
    <w:rsid w:val="00832DC9"/>
    <w:rsid w:val="00834316"/>
    <w:rsid w:val="008365CE"/>
    <w:rsid w:val="0083777B"/>
    <w:rsid w:val="00841E6D"/>
    <w:rsid w:val="008428A3"/>
    <w:rsid w:val="00842E7D"/>
    <w:rsid w:val="00850659"/>
    <w:rsid w:val="00851A99"/>
    <w:rsid w:val="0085341E"/>
    <w:rsid w:val="008541C4"/>
    <w:rsid w:val="008557F3"/>
    <w:rsid w:val="008577D6"/>
    <w:rsid w:val="00860FA2"/>
    <w:rsid w:val="0086335C"/>
    <w:rsid w:val="0086379A"/>
    <w:rsid w:val="0086437E"/>
    <w:rsid w:val="0087079C"/>
    <w:rsid w:val="008708A9"/>
    <w:rsid w:val="008718B1"/>
    <w:rsid w:val="00873626"/>
    <w:rsid w:val="0087541B"/>
    <w:rsid w:val="00877E6E"/>
    <w:rsid w:val="008817CC"/>
    <w:rsid w:val="008930CE"/>
    <w:rsid w:val="00896CDC"/>
    <w:rsid w:val="008A1667"/>
    <w:rsid w:val="008A1FF5"/>
    <w:rsid w:val="008A42FB"/>
    <w:rsid w:val="008A4618"/>
    <w:rsid w:val="008A495C"/>
    <w:rsid w:val="008A4B21"/>
    <w:rsid w:val="008A60A4"/>
    <w:rsid w:val="008A68C7"/>
    <w:rsid w:val="008B086D"/>
    <w:rsid w:val="008B0A56"/>
    <w:rsid w:val="008B171B"/>
    <w:rsid w:val="008B3724"/>
    <w:rsid w:val="008B631F"/>
    <w:rsid w:val="008B7D78"/>
    <w:rsid w:val="008B7F15"/>
    <w:rsid w:val="008C2D3B"/>
    <w:rsid w:val="008C4CF5"/>
    <w:rsid w:val="008C663C"/>
    <w:rsid w:val="008D29EB"/>
    <w:rsid w:val="008D3D90"/>
    <w:rsid w:val="008E17D8"/>
    <w:rsid w:val="008E7005"/>
    <w:rsid w:val="008E77A1"/>
    <w:rsid w:val="008E7B3F"/>
    <w:rsid w:val="008F3724"/>
    <w:rsid w:val="008F4C19"/>
    <w:rsid w:val="008F5905"/>
    <w:rsid w:val="0090060D"/>
    <w:rsid w:val="00907A8D"/>
    <w:rsid w:val="00910778"/>
    <w:rsid w:val="00910A16"/>
    <w:rsid w:val="009138D6"/>
    <w:rsid w:val="00914242"/>
    <w:rsid w:val="009148EE"/>
    <w:rsid w:val="009173D7"/>
    <w:rsid w:val="00920208"/>
    <w:rsid w:val="009208DC"/>
    <w:rsid w:val="009224C6"/>
    <w:rsid w:val="00927A1C"/>
    <w:rsid w:val="00937456"/>
    <w:rsid w:val="009376DB"/>
    <w:rsid w:val="00941216"/>
    <w:rsid w:val="0094473B"/>
    <w:rsid w:val="009458C3"/>
    <w:rsid w:val="00951026"/>
    <w:rsid w:val="0095193E"/>
    <w:rsid w:val="00953732"/>
    <w:rsid w:val="00956BEF"/>
    <w:rsid w:val="00956EBB"/>
    <w:rsid w:val="00961CCC"/>
    <w:rsid w:val="009624A6"/>
    <w:rsid w:val="00962A17"/>
    <w:rsid w:val="009633A4"/>
    <w:rsid w:val="009666C7"/>
    <w:rsid w:val="00970799"/>
    <w:rsid w:val="00970A1B"/>
    <w:rsid w:val="00971013"/>
    <w:rsid w:val="009716C5"/>
    <w:rsid w:val="009755D1"/>
    <w:rsid w:val="00977338"/>
    <w:rsid w:val="00977C99"/>
    <w:rsid w:val="009808AE"/>
    <w:rsid w:val="009809F8"/>
    <w:rsid w:val="009811E5"/>
    <w:rsid w:val="0098360A"/>
    <w:rsid w:val="009839DC"/>
    <w:rsid w:val="00984B21"/>
    <w:rsid w:val="00984DDC"/>
    <w:rsid w:val="00987669"/>
    <w:rsid w:val="009901F7"/>
    <w:rsid w:val="009951D5"/>
    <w:rsid w:val="00995A26"/>
    <w:rsid w:val="00995ADF"/>
    <w:rsid w:val="009962A6"/>
    <w:rsid w:val="00996685"/>
    <w:rsid w:val="00996831"/>
    <w:rsid w:val="00997573"/>
    <w:rsid w:val="009A26E7"/>
    <w:rsid w:val="009A2710"/>
    <w:rsid w:val="009A2E1F"/>
    <w:rsid w:val="009A35BF"/>
    <w:rsid w:val="009A3945"/>
    <w:rsid w:val="009A57CC"/>
    <w:rsid w:val="009A5C4D"/>
    <w:rsid w:val="009A779B"/>
    <w:rsid w:val="009A7CD7"/>
    <w:rsid w:val="009B1C26"/>
    <w:rsid w:val="009B32D0"/>
    <w:rsid w:val="009B3575"/>
    <w:rsid w:val="009C0ACE"/>
    <w:rsid w:val="009C2933"/>
    <w:rsid w:val="009C4521"/>
    <w:rsid w:val="009C5E65"/>
    <w:rsid w:val="009D13DC"/>
    <w:rsid w:val="009D147F"/>
    <w:rsid w:val="009D1C91"/>
    <w:rsid w:val="009D27C5"/>
    <w:rsid w:val="009D49DA"/>
    <w:rsid w:val="009E00B6"/>
    <w:rsid w:val="009E0FD0"/>
    <w:rsid w:val="009E27E5"/>
    <w:rsid w:val="009E4C44"/>
    <w:rsid w:val="009E5BEC"/>
    <w:rsid w:val="009F0DAA"/>
    <w:rsid w:val="009F18C3"/>
    <w:rsid w:val="009F50A4"/>
    <w:rsid w:val="009F7551"/>
    <w:rsid w:val="00A024BC"/>
    <w:rsid w:val="00A028DB"/>
    <w:rsid w:val="00A110EC"/>
    <w:rsid w:val="00A11649"/>
    <w:rsid w:val="00A15154"/>
    <w:rsid w:val="00A234ED"/>
    <w:rsid w:val="00A27088"/>
    <w:rsid w:val="00A275E3"/>
    <w:rsid w:val="00A27DD9"/>
    <w:rsid w:val="00A27F28"/>
    <w:rsid w:val="00A30B29"/>
    <w:rsid w:val="00A31600"/>
    <w:rsid w:val="00A376C0"/>
    <w:rsid w:val="00A40A1A"/>
    <w:rsid w:val="00A43837"/>
    <w:rsid w:val="00A43D40"/>
    <w:rsid w:val="00A467FA"/>
    <w:rsid w:val="00A478F5"/>
    <w:rsid w:val="00A501E8"/>
    <w:rsid w:val="00A56CDF"/>
    <w:rsid w:val="00A603EB"/>
    <w:rsid w:val="00A61057"/>
    <w:rsid w:val="00A61334"/>
    <w:rsid w:val="00A6295A"/>
    <w:rsid w:val="00A66D22"/>
    <w:rsid w:val="00A72087"/>
    <w:rsid w:val="00A74A11"/>
    <w:rsid w:val="00A7628E"/>
    <w:rsid w:val="00A808F1"/>
    <w:rsid w:val="00A80BA2"/>
    <w:rsid w:val="00A82039"/>
    <w:rsid w:val="00A83580"/>
    <w:rsid w:val="00A8384E"/>
    <w:rsid w:val="00A83B50"/>
    <w:rsid w:val="00A84473"/>
    <w:rsid w:val="00A84478"/>
    <w:rsid w:val="00A847AD"/>
    <w:rsid w:val="00A86915"/>
    <w:rsid w:val="00A92738"/>
    <w:rsid w:val="00A94395"/>
    <w:rsid w:val="00A9672C"/>
    <w:rsid w:val="00A96854"/>
    <w:rsid w:val="00A96A98"/>
    <w:rsid w:val="00AA213D"/>
    <w:rsid w:val="00AA2164"/>
    <w:rsid w:val="00AA22FB"/>
    <w:rsid w:val="00AA6549"/>
    <w:rsid w:val="00AA66F9"/>
    <w:rsid w:val="00AA70F2"/>
    <w:rsid w:val="00AA7A53"/>
    <w:rsid w:val="00AB065C"/>
    <w:rsid w:val="00AB6B66"/>
    <w:rsid w:val="00AB6CF6"/>
    <w:rsid w:val="00AB7495"/>
    <w:rsid w:val="00AC42AF"/>
    <w:rsid w:val="00AD12DD"/>
    <w:rsid w:val="00AD3653"/>
    <w:rsid w:val="00AD401A"/>
    <w:rsid w:val="00AD4701"/>
    <w:rsid w:val="00AD72BB"/>
    <w:rsid w:val="00AE18EB"/>
    <w:rsid w:val="00AE18F0"/>
    <w:rsid w:val="00AE213D"/>
    <w:rsid w:val="00AE2F31"/>
    <w:rsid w:val="00AE44B7"/>
    <w:rsid w:val="00AE462F"/>
    <w:rsid w:val="00AE49B2"/>
    <w:rsid w:val="00AE6565"/>
    <w:rsid w:val="00AE6D56"/>
    <w:rsid w:val="00AF0100"/>
    <w:rsid w:val="00AF19A4"/>
    <w:rsid w:val="00AF7B2E"/>
    <w:rsid w:val="00B00AD0"/>
    <w:rsid w:val="00B040E7"/>
    <w:rsid w:val="00B07C14"/>
    <w:rsid w:val="00B07E43"/>
    <w:rsid w:val="00B12D87"/>
    <w:rsid w:val="00B13EC4"/>
    <w:rsid w:val="00B15371"/>
    <w:rsid w:val="00B16262"/>
    <w:rsid w:val="00B16D73"/>
    <w:rsid w:val="00B16E35"/>
    <w:rsid w:val="00B1719B"/>
    <w:rsid w:val="00B17C1D"/>
    <w:rsid w:val="00B206FF"/>
    <w:rsid w:val="00B20BEF"/>
    <w:rsid w:val="00B26CCD"/>
    <w:rsid w:val="00B310E3"/>
    <w:rsid w:val="00B32AA4"/>
    <w:rsid w:val="00B3330E"/>
    <w:rsid w:val="00B33FB6"/>
    <w:rsid w:val="00B375A9"/>
    <w:rsid w:val="00B37C36"/>
    <w:rsid w:val="00B40476"/>
    <w:rsid w:val="00B43A7C"/>
    <w:rsid w:val="00B44C9A"/>
    <w:rsid w:val="00B45757"/>
    <w:rsid w:val="00B46D22"/>
    <w:rsid w:val="00B474B6"/>
    <w:rsid w:val="00B47AF4"/>
    <w:rsid w:val="00B501AA"/>
    <w:rsid w:val="00B53873"/>
    <w:rsid w:val="00B540A6"/>
    <w:rsid w:val="00B57495"/>
    <w:rsid w:val="00B621C3"/>
    <w:rsid w:val="00B6436D"/>
    <w:rsid w:val="00B66F5B"/>
    <w:rsid w:val="00B67244"/>
    <w:rsid w:val="00B704C1"/>
    <w:rsid w:val="00B71DB9"/>
    <w:rsid w:val="00B72DD3"/>
    <w:rsid w:val="00B75BDA"/>
    <w:rsid w:val="00B76C0D"/>
    <w:rsid w:val="00B77713"/>
    <w:rsid w:val="00B8141D"/>
    <w:rsid w:val="00B814A6"/>
    <w:rsid w:val="00B816E7"/>
    <w:rsid w:val="00B81B62"/>
    <w:rsid w:val="00B837EC"/>
    <w:rsid w:val="00B879B6"/>
    <w:rsid w:val="00B87B56"/>
    <w:rsid w:val="00BA3B21"/>
    <w:rsid w:val="00BA5076"/>
    <w:rsid w:val="00BA71EB"/>
    <w:rsid w:val="00BA7538"/>
    <w:rsid w:val="00BB1669"/>
    <w:rsid w:val="00BB23B1"/>
    <w:rsid w:val="00BB33BD"/>
    <w:rsid w:val="00BB3590"/>
    <w:rsid w:val="00BB3CAF"/>
    <w:rsid w:val="00BB5562"/>
    <w:rsid w:val="00BC5E19"/>
    <w:rsid w:val="00BC5ED9"/>
    <w:rsid w:val="00BC72D1"/>
    <w:rsid w:val="00BC7797"/>
    <w:rsid w:val="00BD09CB"/>
    <w:rsid w:val="00BD11FA"/>
    <w:rsid w:val="00BD1912"/>
    <w:rsid w:val="00BD4764"/>
    <w:rsid w:val="00BD4BC5"/>
    <w:rsid w:val="00BD6DD6"/>
    <w:rsid w:val="00BD7B93"/>
    <w:rsid w:val="00BE03FB"/>
    <w:rsid w:val="00BE4050"/>
    <w:rsid w:val="00BE4AF3"/>
    <w:rsid w:val="00BE6C67"/>
    <w:rsid w:val="00BE6EC3"/>
    <w:rsid w:val="00BE717E"/>
    <w:rsid w:val="00BF0664"/>
    <w:rsid w:val="00BF363F"/>
    <w:rsid w:val="00BF458E"/>
    <w:rsid w:val="00C0083A"/>
    <w:rsid w:val="00C04ADD"/>
    <w:rsid w:val="00C15F25"/>
    <w:rsid w:val="00C164D3"/>
    <w:rsid w:val="00C168EC"/>
    <w:rsid w:val="00C16D71"/>
    <w:rsid w:val="00C171A5"/>
    <w:rsid w:val="00C17AE1"/>
    <w:rsid w:val="00C2381B"/>
    <w:rsid w:val="00C245F2"/>
    <w:rsid w:val="00C2608E"/>
    <w:rsid w:val="00C2684F"/>
    <w:rsid w:val="00C30374"/>
    <w:rsid w:val="00C31781"/>
    <w:rsid w:val="00C353EE"/>
    <w:rsid w:val="00C41307"/>
    <w:rsid w:val="00C455A3"/>
    <w:rsid w:val="00C4566D"/>
    <w:rsid w:val="00C456CD"/>
    <w:rsid w:val="00C45E31"/>
    <w:rsid w:val="00C473BC"/>
    <w:rsid w:val="00C473C7"/>
    <w:rsid w:val="00C47794"/>
    <w:rsid w:val="00C500D7"/>
    <w:rsid w:val="00C5053C"/>
    <w:rsid w:val="00C51871"/>
    <w:rsid w:val="00C52BE5"/>
    <w:rsid w:val="00C53FEF"/>
    <w:rsid w:val="00C55D0A"/>
    <w:rsid w:val="00C57106"/>
    <w:rsid w:val="00C62C55"/>
    <w:rsid w:val="00C65C47"/>
    <w:rsid w:val="00C708C4"/>
    <w:rsid w:val="00C70932"/>
    <w:rsid w:val="00C711BF"/>
    <w:rsid w:val="00C71610"/>
    <w:rsid w:val="00C718AD"/>
    <w:rsid w:val="00C71C97"/>
    <w:rsid w:val="00C73607"/>
    <w:rsid w:val="00C74359"/>
    <w:rsid w:val="00C75C0B"/>
    <w:rsid w:val="00C7636E"/>
    <w:rsid w:val="00C81A37"/>
    <w:rsid w:val="00C8337F"/>
    <w:rsid w:val="00C871CF"/>
    <w:rsid w:val="00C87DC9"/>
    <w:rsid w:val="00C92D5A"/>
    <w:rsid w:val="00C941F8"/>
    <w:rsid w:val="00C94C67"/>
    <w:rsid w:val="00C95808"/>
    <w:rsid w:val="00C95B77"/>
    <w:rsid w:val="00C95D80"/>
    <w:rsid w:val="00C96310"/>
    <w:rsid w:val="00C96C6C"/>
    <w:rsid w:val="00CA356E"/>
    <w:rsid w:val="00CB36A7"/>
    <w:rsid w:val="00CB3AB0"/>
    <w:rsid w:val="00CB4369"/>
    <w:rsid w:val="00CB4E82"/>
    <w:rsid w:val="00CB69BB"/>
    <w:rsid w:val="00CB7DCE"/>
    <w:rsid w:val="00CC12D5"/>
    <w:rsid w:val="00CC265F"/>
    <w:rsid w:val="00CC31DF"/>
    <w:rsid w:val="00CC4A06"/>
    <w:rsid w:val="00CC53A8"/>
    <w:rsid w:val="00CC6428"/>
    <w:rsid w:val="00CD131B"/>
    <w:rsid w:val="00CD1A0D"/>
    <w:rsid w:val="00CD1A65"/>
    <w:rsid w:val="00CD1E0E"/>
    <w:rsid w:val="00CD32D9"/>
    <w:rsid w:val="00CD335D"/>
    <w:rsid w:val="00CD658C"/>
    <w:rsid w:val="00CE3A9F"/>
    <w:rsid w:val="00CE5F1B"/>
    <w:rsid w:val="00CE7E0E"/>
    <w:rsid w:val="00CF1009"/>
    <w:rsid w:val="00CF2BBA"/>
    <w:rsid w:val="00CF589E"/>
    <w:rsid w:val="00CF5A26"/>
    <w:rsid w:val="00CF65F7"/>
    <w:rsid w:val="00CF6AD3"/>
    <w:rsid w:val="00CF7F36"/>
    <w:rsid w:val="00D00AAF"/>
    <w:rsid w:val="00D01B75"/>
    <w:rsid w:val="00D11983"/>
    <w:rsid w:val="00D119DE"/>
    <w:rsid w:val="00D11A5C"/>
    <w:rsid w:val="00D11D6A"/>
    <w:rsid w:val="00D12AFB"/>
    <w:rsid w:val="00D13711"/>
    <w:rsid w:val="00D13FB2"/>
    <w:rsid w:val="00D142BB"/>
    <w:rsid w:val="00D1699A"/>
    <w:rsid w:val="00D17A7B"/>
    <w:rsid w:val="00D21537"/>
    <w:rsid w:val="00D226ED"/>
    <w:rsid w:val="00D239EF"/>
    <w:rsid w:val="00D2497F"/>
    <w:rsid w:val="00D24E5D"/>
    <w:rsid w:val="00D32E00"/>
    <w:rsid w:val="00D32E36"/>
    <w:rsid w:val="00D331B6"/>
    <w:rsid w:val="00D33745"/>
    <w:rsid w:val="00D351D3"/>
    <w:rsid w:val="00D3582A"/>
    <w:rsid w:val="00D45CCA"/>
    <w:rsid w:val="00D45ED5"/>
    <w:rsid w:val="00D5093B"/>
    <w:rsid w:val="00D50EB2"/>
    <w:rsid w:val="00D522DE"/>
    <w:rsid w:val="00D52DD9"/>
    <w:rsid w:val="00D55A34"/>
    <w:rsid w:val="00D608E4"/>
    <w:rsid w:val="00D60B6A"/>
    <w:rsid w:val="00D60F1D"/>
    <w:rsid w:val="00D63C75"/>
    <w:rsid w:val="00D651AE"/>
    <w:rsid w:val="00D654DE"/>
    <w:rsid w:val="00D660EA"/>
    <w:rsid w:val="00D71FE5"/>
    <w:rsid w:val="00D72CE3"/>
    <w:rsid w:val="00D74E5E"/>
    <w:rsid w:val="00D7531C"/>
    <w:rsid w:val="00D76187"/>
    <w:rsid w:val="00D81EF9"/>
    <w:rsid w:val="00D84508"/>
    <w:rsid w:val="00D87D3C"/>
    <w:rsid w:val="00D93EF9"/>
    <w:rsid w:val="00D9540B"/>
    <w:rsid w:val="00D95C5E"/>
    <w:rsid w:val="00D9730D"/>
    <w:rsid w:val="00DA00EA"/>
    <w:rsid w:val="00DA2877"/>
    <w:rsid w:val="00DA59BE"/>
    <w:rsid w:val="00DA6BE1"/>
    <w:rsid w:val="00DA7D80"/>
    <w:rsid w:val="00DA7F03"/>
    <w:rsid w:val="00DB11E2"/>
    <w:rsid w:val="00DB2E9F"/>
    <w:rsid w:val="00DB39EF"/>
    <w:rsid w:val="00DB43DF"/>
    <w:rsid w:val="00DB51D2"/>
    <w:rsid w:val="00DB68D4"/>
    <w:rsid w:val="00DC0452"/>
    <w:rsid w:val="00DC27E0"/>
    <w:rsid w:val="00DC3FDE"/>
    <w:rsid w:val="00DC51EF"/>
    <w:rsid w:val="00DC5ADA"/>
    <w:rsid w:val="00DC7C64"/>
    <w:rsid w:val="00DD1A28"/>
    <w:rsid w:val="00DD392D"/>
    <w:rsid w:val="00DD4DFD"/>
    <w:rsid w:val="00DD59AF"/>
    <w:rsid w:val="00DD5B79"/>
    <w:rsid w:val="00DD60EC"/>
    <w:rsid w:val="00DD7BB6"/>
    <w:rsid w:val="00DD7E86"/>
    <w:rsid w:val="00DE0984"/>
    <w:rsid w:val="00DE1643"/>
    <w:rsid w:val="00DE2CC4"/>
    <w:rsid w:val="00DE38D5"/>
    <w:rsid w:val="00DE6589"/>
    <w:rsid w:val="00DE7EB4"/>
    <w:rsid w:val="00DF1F5C"/>
    <w:rsid w:val="00DF3E07"/>
    <w:rsid w:val="00DF3EEB"/>
    <w:rsid w:val="00DF3F34"/>
    <w:rsid w:val="00DF490B"/>
    <w:rsid w:val="00DF7A6D"/>
    <w:rsid w:val="00E000EE"/>
    <w:rsid w:val="00E0317B"/>
    <w:rsid w:val="00E03832"/>
    <w:rsid w:val="00E0443B"/>
    <w:rsid w:val="00E04DDB"/>
    <w:rsid w:val="00E05DCB"/>
    <w:rsid w:val="00E06083"/>
    <w:rsid w:val="00E104BB"/>
    <w:rsid w:val="00E116E3"/>
    <w:rsid w:val="00E13439"/>
    <w:rsid w:val="00E21168"/>
    <w:rsid w:val="00E226AA"/>
    <w:rsid w:val="00E22FB1"/>
    <w:rsid w:val="00E24412"/>
    <w:rsid w:val="00E253E0"/>
    <w:rsid w:val="00E267A0"/>
    <w:rsid w:val="00E32334"/>
    <w:rsid w:val="00E335AE"/>
    <w:rsid w:val="00E33DF0"/>
    <w:rsid w:val="00E37C39"/>
    <w:rsid w:val="00E401F7"/>
    <w:rsid w:val="00E42583"/>
    <w:rsid w:val="00E43A6C"/>
    <w:rsid w:val="00E441BE"/>
    <w:rsid w:val="00E4496F"/>
    <w:rsid w:val="00E46EB9"/>
    <w:rsid w:val="00E475B9"/>
    <w:rsid w:val="00E478D6"/>
    <w:rsid w:val="00E51C40"/>
    <w:rsid w:val="00E60851"/>
    <w:rsid w:val="00E60B91"/>
    <w:rsid w:val="00E61E66"/>
    <w:rsid w:val="00E637D1"/>
    <w:rsid w:val="00E63D93"/>
    <w:rsid w:val="00E6442B"/>
    <w:rsid w:val="00E64E5F"/>
    <w:rsid w:val="00E64EA5"/>
    <w:rsid w:val="00E65496"/>
    <w:rsid w:val="00E67CD8"/>
    <w:rsid w:val="00E707E1"/>
    <w:rsid w:val="00E71DB3"/>
    <w:rsid w:val="00E723E4"/>
    <w:rsid w:val="00E76752"/>
    <w:rsid w:val="00E815B0"/>
    <w:rsid w:val="00E84989"/>
    <w:rsid w:val="00E84BB7"/>
    <w:rsid w:val="00E85859"/>
    <w:rsid w:val="00E86582"/>
    <w:rsid w:val="00E86F62"/>
    <w:rsid w:val="00E87072"/>
    <w:rsid w:val="00E90758"/>
    <w:rsid w:val="00E92215"/>
    <w:rsid w:val="00E9232A"/>
    <w:rsid w:val="00E92D6C"/>
    <w:rsid w:val="00E9413B"/>
    <w:rsid w:val="00EA1D0C"/>
    <w:rsid w:val="00EA7AE5"/>
    <w:rsid w:val="00EB0EA7"/>
    <w:rsid w:val="00EB57FD"/>
    <w:rsid w:val="00EB5E51"/>
    <w:rsid w:val="00EB7153"/>
    <w:rsid w:val="00EB7F13"/>
    <w:rsid w:val="00EC2861"/>
    <w:rsid w:val="00EC3721"/>
    <w:rsid w:val="00EC5D91"/>
    <w:rsid w:val="00EC7058"/>
    <w:rsid w:val="00EC72CE"/>
    <w:rsid w:val="00ED2FBB"/>
    <w:rsid w:val="00ED3D5E"/>
    <w:rsid w:val="00ED4F2A"/>
    <w:rsid w:val="00EE01BA"/>
    <w:rsid w:val="00EE0583"/>
    <w:rsid w:val="00EE05F3"/>
    <w:rsid w:val="00EE16E2"/>
    <w:rsid w:val="00EE350C"/>
    <w:rsid w:val="00EE40EC"/>
    <w:rsid w:val="00EE6B35"/>
    <w:rsid w:val="00EE6B5F"/>
    <w:rsid w:val="00EE7156"/>
    <w:rsid w:val="00EF1E89"/>
    <w:rsid w:val="00F01858"/>
    <w:rsid w:val="00F04284"/>
    <w:rsid w:val="00F063E6"/>
    <w:rsid w:val="00F06417"/>
    <w:rsid w:val="00F069F0"/>
    <w:rsid w:val="00F10F38"/>
    <w:rsid w:val="00F1612D"/>
    <w:rsid w:val="00F177E1"/>
    <w:rsid w:val="00F20BC2"/>
    <w:rsid w:val="00F20C7F"/>
    <w:rsid w:val="00F23603"/>
    <w:rsid w:val="00F306C2"/>
    <w:rsid w:val="00F31218"/>
    <w:rsid w:val="00F3274D"/>
    <w:rsid w:val="00F333CB"/>
    <w:rsid w:val="00F36597"/>
    <w:rsid w:val="00F36AEA"/>
    <w:rsid w:val="00F37FDE"/>
    <w:rsid w:val="00F41345"/>
    <w:rsid w:val="00F41955"/>
    <w:rsid w:val="00F41D69"/>
    <w:rsid w:val="00F44276"/>
    <w:rsid w:val="00F45E50"/>
    <w:rsid w:val="00F4765F"/>
    <w:rsid w:val="00F511CE"/>
    <w:rsid w:val="00F57DD3"/>
    <w:rsid w:val="00F66FA7"/>
    <w:rsid w:val="00F675B9"/>
    <w:rsid w:val="00F678FE"/>
    <w:rsid w:val="00F70A1F"/>
    <w:rsid w:val="00F733A9"/>
    <w:rsid w:val="00F7344E"/>
    <w:rsid w:val="00F74679"/>
    <w:rsid w:val="00F76E7B"/>
    <w:rsid w:val="00F77803"/>
    <w:rsid w:val="00F77971"/>
    <w:rsid w:val="00F80369"/>
    <w:rsid w:val="00F84465"/>
    <w:rsid w:val="00F85178"/>
    <w:rsid w:val="00F85476"/>
    <w:rsid w:val="00F86E58"/>
    <w:rsid w:val="00F93734"/>
    <w:rsid w:val="00F95949"/>
    <w:rsid w:val="00F977B4"/>
    <w:rsid w:val="00FA01CB"/>
    <w:rsid w:val="00FA0353"/>
    <w:rsid w:val="00FA182C"/>
    <w:rsid w:val="00FA1E63"/>
    <w:rsid w:val="00FB0D10"/>
    <w:rsid w:val="00FB1CD7"/>
    <w:rsid w:val="00FB32DC"/>
    <w:rsid w:val="00FB3D2F"/>
    <w:rsid w:val="00FB66C6"/>
    <w:rsid w:val="00FC10A3"/>
    <w:rsid w:val="00FC351C"/>
    <w:rsid w:val="00FC4B9C"/>
    <w:rsid w:val="00FC6E36"/>
    <w:rsid w:val="00FC7904"/>
    <w:rsid w:val="00FC7EE4"/>
    <w:rsid w:val="00FD0465"/>
    <w:rsid w:val="00FD0C2D"/>
    <w:rsid w:val="00FD284B"/>
    <w:rsid w:val="00FD4A54"/>
    <w:rsid w:val="00FD6D15"/>
    <w:rsid w:val="00FE011C"/>
    <w:rsid w:val="00FE09AB"/>
    <w:rsid w:val="00FE09DB"/>
    <w:rsid w:val="00FE2540"/>
    <w:rsid w:val="00FE35A6"/>
    <w:rsid w:val="00FE387F"/>
    <w:rsid w:val="00FE689E"/>
    <w:rsid w:val="00FE6B8C"/>
    <w:rsid w:val="00FE7916"/>
    <w:rsid w:val="00FF0FE7"/>
    <w:rsid w:val="00FF195C"/>
    <w:rsid w:val="00FF5AC8"/>
    <w:rsid w:val="00FF6143"/>
    <w:rsid w:val="00FF6238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F8086F"/>
  <w15:docId w15:val="{DDF23958-CA2C-488E-98ED-F01FD540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D59A7"/>
    <w:rPr>
      <w:sz w:val="24"/>
      <w:szCs w:val="24"/>
    </w:rPr>
  </w:style>
  <w:style w:type="paragraph" w:styleId="Heading1">
    <w:name w:val="heading 1"/>
    <w:basedOn w:val="Header"/>
    <w:next w:val="Normal"/>
    <w:link w:val="Heading1Char"/>
    <w:qFormat/>
    <w:rsid w:val="002D782C"/>
    <w:pPr>
      <w:jc w:val="center"/>
      <w:outlineLvl w:val="0"/>
    </w:pPr>
    <w:rPr>
      <w:rFonts w:ascii="Arial Unicode MS" w:eastAsia="Arial Unicode MS" w:hAnsi="Arial Unicode MS" w:cs="Arial Unicode MS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252B1"/>
  </w:style>
  <w:style w:type="character" w:styleId="CommentReference">
    <w:name w:val="annotation reference"/>
    <w:rsid w:val="00242B0F"/>
    <w:rPr>
      <w:sz w:val="16"/>
      <w:szCs w:val="16"/>
    </w:rPr>
  </w:style>
  <w:style w:type="paragraph" w:styleId="CommentText">
    <w:name w:val="annotation text"/>
    <w:basedOn w:val="Normal"/>
    <w:link w:val="CommentTextChar"/>
    <w:rsid w:val="00242B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42B0F"/>
  </w:style>
  <w:style w:type="paragraph" w:styleId="CommentSubject">
    <w:name w:val="annotation subject"/>
    <w:basedOn w:val="CommentText"/>
    <w:next w:val="CommentText"/>
    <w:link w:val="CommentSubjectChar"/>
    <w:rsid w:val="00242B0F"/>
    <w:rPr>
      <w:b/>
      <w:bCs/>
    </w:rPr>
  </w:style>
  <w:style w:type="character" w:customStyle="1" w:styleId="CommentSubjectChar">
    <w:name w:val="Comment Subject Char"/>
    <w:link w:val="CommentSubject"/>
    <w:rsid w:val="00242B0F"/>
    <w:rPr>
      <w:b/>
      <w:bCs/>
    </w:rPr>
  </w:style>
  <w:style w:type="paragraph" w:styleId="BalloonText">
    <w:name w:val="Balloon Text"/>
    <w:basedOn w:val="Normal"/>
    <w:link w:val="BalloonTextChar"/>
    <w:rsid w:val="00242B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42B0F"/>
    <w:rPr>
      <w:rFonts w:ascii="Tahoma" w:hAnsi="Tahoma" w:cs="Tahoma"/>
      <w:sz w:val="16"/>
      <w:szCs w:val="16"/>
    </w:rPr>
  </w:style>
  <w:style w:type="paragraph" w:customStyle="1" w:styleId="Heading11">
    <w:name w:val="Heading 11"/>
    <w:autoRedefine/>
    <w:rsid w:val="00242B0F"/>
    <w:pPr>
      <w:spacing w:before="220" w:after="80" w:line="312" w:lineRule="auto"/>
    </w:pPr>
    <w:rPr>
      <w:rFonts w:ascii="Calibri Bold" w:eastAsia="ヒラギノ角ゴ Pro W3" w:hAnsi="Calibri Bold"/>
      <w:b/>
      <w:color w:val="000000"/>
    </w:rPr>
  </w:style>
  <w:style w:type="table" w:styleId="TableGrid">
    <w:name w:val="Table Grid"/>
    <w:basedOn w:val="TableNormal"/>
    <w:uiPriority w:val="59"/>
    <w:rsid w:val="00B6436D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5A2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CF5A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A2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F5A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A26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D782C"/>
    <w:rPr>
      <w:rFonts w:ascii="Arial Unicode MS" w:eastAsia="Arial Unicode MS" w:hAnsi="Arial Unicode MS" w:cs="Arial Unicode MS"/>
      <w:b/>
      <w:sz w:val="22"/>
      <w:szCs w:val="22"/>
    </w:rPr>
  </w:style>
  <w:style w:type="character" w:styleId="PlaceholderText">
    <w:name w:val="Placeholder Text"/>
    <w:basedOn w:val="DefaultParagraphFont"/>
    <w:uiPriority w:val="99"/>
    <w:unhideWhenUsed/>
    <w:rsid w:val="004373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8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FB38A-BA9D-40DC-86DD-20A6B96B9B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3F6A4B-7F59-42E1-900F-663FC39F4D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F88FCB-3867-4C22-A7D5-ADC90BB288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E4551A-5282-4782-B1FE-19BDE1A6E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 230 Quiz 1</vt:lpstr>
    </vt:vector>
  </TitlesOfParts>
  <Company>Schneider Electric</Company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 230 Quiz 1</dc:title>
  <dc:creator>Donald F. Brown</dc:creator>
  <cp:lastModifiedBy>Danny</cp:lastModifiedBy>
  <cp:revision>6</cp:revision>
  <cp:lastPrinted>2019-07-25T18:05:00Z</cp:lastPrinted>
  <dcterms:created xsi:type="dcterms:W3CDTF">2019-07-25T14:31:00Z</dcterms:created>
  <dcterms:modified xsi:type="dcterms:W3CDTF">2020-03-30T04:07:00Z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  <property fmtid="{D5CDD505-2E9C-101B-9397-08002B2CF9AE}" pid="3" name="MTWinEqns">
    <vt:bool>true</vt:bool>
  </property>
</Properties>
</file>